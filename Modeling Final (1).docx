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B4687" w14:textId="036F3D24" w:rsidR="00CC7361" w:rsidRDefault="00AE49B3">
      <w:pPr>
        <w:rPr>
          <w:rFonts w:cstheme="minorHAnsi"/>
          <w:b/>
          <w:bCs/>
          <w:sz w:val="72"/>
          <w:szCs w:val="72"/>
        </w:rPr>
      </w:pPr>
      <w:r>
        <w:rPr>
          <w:rFonts w:cstheme="minorHAnsi"/>
          <w:b/>
          <w:bCs/>
          <w:sz w:val="72"/>
          <w:szCs w:val="72"/>
        </w:rPr>
        <w:t xml:space="preserve">      </w:t>
      </w:r>
      <w:r w:rsidR="00CC7361">
        <w:rPr>
          <w:rFonts w:cstheme="minorHAnsi"/>
          <w:b/>
          <w:bCs/>
          <w:sz w:val="72"/>
          <w:szCs w:val="72"/>
        </w:rPr>
        <w:t xml:space="preserve"> </w:t>
      </w:r>
      <w:r w:rsidR="00CC7361" w:rsidRPr="00CC7361">
        <w:rPr>
          <w:rFonts w:cstheme="minorHAnsi"/>
          <w:b/>
          <w:bCs/>
          <w:sz w:val="72"/>
          <w:szCs w:val="72"/>
        </w:rPr>
        <w:t>MODELLING EPIDEMICS</w:t>
      </w:r>
    </w:p>
    <w:p w14:paraId="1A1B6F8F" w14:textId="1D40ED4C" w:rsidR="00CC7361" w:rsidRPr="00CC7361" w:rsidRDefault="00CC7361">
      <w:pPr>
        <w:rPr>
          <w:rFonts w:cstheme="minorHAnsi"/>
          <w:b/>
          <w:bCs/>
          <w:sz w:val="72"/>
          <w:szCs w:val="72"/>
        </w:rPr>
      </w:pPr>
      <w:r>
        <w:rPr>
          <w:rFonts w:cstheme="minorHAnsi"/>
          <w:b/>
          <w:bCs/>
          <w:sz w:val="72"/>
          <w:szCs w:val="72"/>
        </w:rPr>
        <w:t xml:space="preserve">       </w:t>
      </w:r>
      <w:r w:rsidRPr="00CC7361">
        <w:rPr>
          <w:rFonts w:cstheme="minorHAnsi"/>
          <w:b/>
          <w:bCs/>
          <w:sz w:val="72"/>
          <w:szCs w:val="72"/>
        </w:rPr>
        <w:t xml:space="preserve">THROUGH SIR MODEL </w:t>
      </w:r>
    </w:p>
    <w:p w14:paraId="1A05BE57" w14:textId="77777777" w:rsidR="00CC7361" w:rsidRDefault="00CC7361"/>
    <w:p w14:paraId="34A9FE02" w14:textId="77777777" w:rsidR="00CC7361" w:rsidRDefault="00CC7361"/>
    <w:p w14:paraId="674AE2E7" w14:textId="21F26A5E" w:rsidR="00CC7361" w:rsidRDefault="00CC7361" w:rsidP="00AE49B3">
      <w:pPr>
        <w:rPr>
          <w:noProof/>
        </w:rPr>
      </w:pPr>
      <w:r w:rsidRPr="00CC7361">
        <w:rPr>
          <w:noProof/>
        </w:rPr>
        <w:t xml:space="preserve">       </w:t>
      </w:r>
      <w:r w:rsidR="00AE49B3">
        <w:rPr>
          <w:noProof/>
        </w:rPr>
        <w:tab/>
      </w:r>
    </w:p>
    <w:p w14:paraId="27B12BAB" w14:textId="7CE1B27A" w:rsidR="00CC7361" w:rsidRPr="00CC7361" w:rsidRDefault="00CC7361">
      <w:pPr>
        <w:rPr>
          <w:sz w:val="52"/>
          <w:szCs w:val="52"/>
        </w:rPr>
      </w:pPr>
      <w:r w:rsidRPr="00CC7361">
        <w:rPr>
          <w:noProof/>
          <w:sz w:val="52"/>
          <w:szCs w:val="52"/>
        </w:rPr>
        <w:t xml:space="preserve">            </w:t>
      </w:r>
      <w:r w:rsidRPr="00CC7361">
        <w:rPr>
          <w:sz w:val="52"/>
          <w:szCs w:val="52"/>
        </w:rPr>
        <w:t xml:space="preserve">   </w:t>
      </w:r>
      <w:r>
        <w:rPr>
          <w:sz w:val="52"/>
          <w:szCs w:val="52"/>
        </w:rPr>
        <w:t xml:space="preserve">      </w:t>
      </w:r>
      <w:r w:rsidRPr="00CC7361">
        <w:rPr>
          <w:sz w:val="52"/>
          <w:szCs w:val="52"/>
        </w:rPr>
        <w:t xml:space="preserve">  Prepared for </w:t>
      </w:r>
    </w:p>
    <w:p w14:paraId="2F7561AA" w14:textId="4A67F727" w:rsidR="00CC7361" w:rsidRPr="00CC7361" w:rsidRDefault="00CC7361">
      <w:pPr>
        <w:rPr>
          <w:sz w:val="52"/>
          <w:szCs w:val="52"/>
        </w:rPr>
      </w:pPr>
      <w:r w:rsidRPr="00CC7361">
        <w:rPr>
          <w:b/>
          <w:bCs/>
          <w:sz w:val="52"/>
          <w:szCs w:val="52"/>
        </w:rPr>
        <w:t xml:space="preserve">         Prof. Anushaya Mohapatra</w:t>
      </w:r>
      <w:r w:rsidRPr="00CC7361">
        <w:rPr>
          <w:sz w:val="52"/>
          <w:szCs w:val="52"/>
        </w:rPr>
        <w:t xml:space="preserve"> </w:t>
      </w:r>
    </w:p>
    <w:p w14:paraId="1A56616E" w14:textId="153828E3" w:rsidR="00CC7361" w:rsidRPr="00CC7361" w:rsidRDefault="00CC7361">
      <w:pPr>
        <w:rPr>
          <w:sz w:val="52"/>
          <w:szCs w:val="52"/>
        </w:rPr>
      </w:pPr>
      <w:r w:rsidRPr="00CC7361">
        <w:rPr>
          <w:sz w:val="52"/>
          <w:szCs w:val="52"/>
        </w:rPr>
        <w:t xml:space="preserve">            As a part of the course</w:t>
      </w:r>
    </w:p>
    <w:p w14:paraId="386EB8E3" w14:textId="1D1F73E0" w:rsidR="00CC7361" w:rsidRPr="00CC7361" w:rsidRDefault="00CC7361">
      <w:pPr>
        <w:rPr>
          <w:sz w:val="52"/>
          <w:szCs w:val="52"/>
        </w:rPr>
      </w:pPr>
      <w:r w:rsidRPr="00CC7361">
        <w:rPr>
          <w:sz w:val="52"/>
          <w:szCs w:val="52"/>
        </w:rPr>
        <w:t xml:space="preserve">     Mathematical Modeling, MATH F420</w:t>
      </w:r>
    </w:p>
    <w:p w14:paraId="3F41729D" w14:textId="77777777" w:rsidR="00CC7361" w:rsidRDefault="00CC7361">
      <w:pPr>
        <w:rPr>
          <w:sz w:val="40"/>
          <w:szCs w:val="40"/>
        </w:rPr>
      </w:pPr>
    </w:p>
    <w:p w14:paraId="6596B78A" w14:textId="1459F7D4" w:rsidR="00CC7361" w:rsidRDefault="00CC7361">
      <w:pPr>
        <w:rPr>
          <w:sz w:val="40"/>
          <w:szCs w:val="40"/>
        </w:rPr>
      </w:pPr>
      <w:r>
        <w:rPr>
          <w:sz w:val="40"/>
          <w:szCs w:val="40"/>
        </w:rPr>
        <w:t xml:space="preserve">                         </w:t>
      </w:r>
      <w:r>
        <w:rPr>
          <w:noProof/>
        </w:rPr>
        <w:drawing>
          <wp:inline distT="0" distB="0" distL="0" distR="0" wp14:anchorId="330C45C8" wp14:editId="78DDC958">
            <wp:extent cx="2510636" cy="2510636"/>
            <wp:effectExtent l="0" t="0" r="4445" b="4445"/>
            <wp:docPr id="145833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0487" cy="2530487"/>
                    </a:xfrm>
                    <a:prstGeom prst="rect">
                      <a:avLst/>
                    </a:prstGeom>
                    <a:noFill/>
                    <a:ln>
                      <a:noFill/>
                    </a:ln>
                  </pic:spPr>
                </pic:pic>
              </a:graphicData>
            </a:graphic>
          </wp:inline>
        </w:drawing>
      </w:r>
    </w:p>
    <w:p w14:paraId="32B19402" w14:textId="445136C9" w:rsidR="00AE49B3" w:rsidRDefault="00AE49B3" w:rsidP="00AE49B3">
      <w:pPr>
        <w:rPr>
          <w:sz w:val="32"/>
          <w:szCs w:val="32"/>
        </w:rPr>
      </w:pPr>
      <w:r>
        <w:rPr>
          <w:sz w:val="32"/>
          <w:szCs w:val="32"/>
        </w:rPr>
        <w:t xml:space="preserve"> </w:t>
      </w:r>
    </w:p>
    <w:p w14:paraId="5FF145DE" w14:textId="6CE26533" w:rsidR="00AE49B3" w:rsidRPr="00AE49B3" w:rsidRDefault="00AE49B3" w:rsidP="00AE49B3">
      <w:pPr>
        <w:rPr>
          <w:sz w:val="28"/>
          <w:szCs w:val="28"/>
        </w:rPr>
      </w:pPr>
      <w:r w:rsidRPr="00AE49B3">
        <w:rPr>
          <w:sz w:val="28"/>
          <w:szCs w:val="28"/>
        </w:rPr>
        <w:t xml:space="preserve">Yashraaj Jatania                                                             </w:t>
      </w:r>
      <w:r>
        <w:rPr>
          <w:sz w:val="28"/>
          <w:szCs w:val="28"/>
        </w:rPr>
        <w:t xml:space="preserve">             </w:t>
      </w:r>
      <w:r w:rsidRPr="00AE49B3">
        <w:rPr>
          <w:sz w:val="28"/>
          <w:szCs w:val="28"/>
        </w:rPr>
        <w:t xml:space="preserve">    2022B4A70420G</w:t>
      </w:r>
    </w:p>
    <w:p w14:paraId="59AE0D56" w14:textId="77777777" w:rsidR="00431336" w:rsidRDefault="00431336">
      <w:pPr>
        <w:rPr>
          <w:b/>
          <w:bCs/>
          <w:sz w:val="40"/>
          <w:szCs w:val="40"/>
        </w:rPr>
      </w:pPr>
    </w:p>
    <w:p w14:paraId="338D7804" w14:textId="4E2417B3" w:rsidR="00E52C68" w:rsidRPr="00AE49B3" w:rsidRDefault="00091632">
      <w:pPr>
        <w:rPr>
          <w:sz w:val="28"/>
          <w:szCs w:val="28"/>
        </w:rPr>
      </w:pPr>
      <w:r w:rsidRPr="00E97711">
        <w:rPr>
          <w:b/>
          <w:bCs/>
          <w:sz w:val="40"/>
          <w:szCs w:val="40"/>
        </w:rPr>
        <w:lastRenderedPageBreak/>
        <w:t>ABSTRACT</w:t>
      </w:r>
    </w:p>
    <w:p w14:paraId="47708DAC" w14:textId="0AF59F59" w:rsidR="00091632" w:rsidRPr="00E97711" w:rsidRDefault="00091632">
      <w:pPr>
        <w:rPr>
          <w:b/>
          <w:bCs/>
          <w:sz w:val="24"/>
          <w:szCs w:val="24"/>
        </w:rPr>
      </w:pPr>
      <w:r w:rsidRPr="00E97711">
        <w:rPr>
          <w:sz w:val="24"/>
          <w:szCs w:val="24"/>
        </w:rPr>
        <w:t xml:space="preserve">In the realm of understanding infectious diseases and guiding public health strategies, epidemiological models are indispensable tools. One of the fundamental models in this domain is the Susceptible-Infectious-Recovered (SIR) model. Through the use of mathematical equations, it captures the dynamics between susceptible individuals, those who are infected, and those who have recovered and gained immunity. The aim is to examine the use of the SIR model and its importance in epidemiology. We will also be </w:t>
      </w:r>
      <w:r w:rsidR="00E97711" w:rsidRPr="00E97711">
        <w:rPr>
          <w:sz w:val="24"/>
          <w:szCs w:val="24"/>
        </w:rPr>
        <w:t>analyzing</w:t>
      </w:r>
      <w:r w:rsidRPr="00E97711">
        <w:rPr>
          <w:sz w:val="24"/>
          <w:szCs w:val="24"/>
        </w:rPr>
        <w:t xml:space="preserve"> the application of this model through various epidemics and pandemics in history.</w:t>
      </w:r>
    </w:p>
    <w:p w14:paraId="0C60E7EB" w14:textId="77777777" w:rsidR="00091632" w:rsidRDefault="00091632"/>
    <w:p w14:paraId="33705D53" w14:textId="594B055A" w:rsidR="00091632" w:rsidRPr="00E97711" w:rsidRDefault="00091632">
      <w:pPr>
        <w:rPr>
          <w:b/>
          <w:bCs/>
          <w:sz w:val="40"/>
          <w:szCs w:val="40"/>
        </w:rPr>
      </w:pPr>
      <w:r w:rsidRPr="00E97711">
        <w:rPr>
          <w:b/>
          <w:bCs/>
          <w:sz w:val="40"/>
          <w:szCs w:val="40"/>
        </w:rPr>
        <w:t>INTRODUCTION</w:t>
      </w:r>
    </w:p>
    <w:p w14:paraId="37AB8877" w14:textId="130F2B42" w:rsidR="00091632" w:rsidRPr="00E97711" w:rsidRDefault="00091632" w:rsidP="02F25E07">
      <w:pPr>
        <w:pStyle w:val="ListParagraph"/>
        <w:numPr>
          <w:ilvl w:val="0"/>
          <w:numId w:val="1"/>
        </w:numPr>
        <w:rPr>
          <w:sz w:val="24"/>
          <w:szCs w:val="24"/>
        </w:rPr>
      </w:pPr>
      <w:r w:rsidRPr="00E97711">
        <w:rPr>
          <w:sz w:val="24"/>
          <w:szCs w:val="24"/>
        </w:rPr>
        <w:t xml:space="preserve">Epidemiological models, such as the Susceptible-Infectious-Recovered (SIR) model, play a crucial role in understanding and managing infectious diseases. </w:t>
      </w:r>
    </w:p>
    <w:p w14:paraId="2D497596" w14:textId="54D6D586" w:rsidR="00091632" w:rsidRPr="00E97711" w:rsidRDefault="00091632" w:rsidP="02F25E07">
      <w:pPr>
        <w:pStyle w:val="ListParagraph"/>
        <w:numPr>
          <w:ilvl w:val="0"/>
          <w:numId w:val="1"/>
        </w:numPr>
        <w:rPr>
          <w:sz w:val="24"/>
          <w:szCs w:val="24"/>
        </w:rPr>
      </w:pPr>
      <w:r w:rsidRPr="00E97711">
        <w:rPr>
          <w:sz w:val="24"/>
          <w:szCs w:val="24"/>
        </w:rPr>
        <w:t>Developed in the early 20th century, the SIR model has become a cornerstone in epidemiology for predicting the spread of diseases within populations. It divides the population into compartments based on their disease status and tracks transitions between these compartments over time.</w:t>
      </w:r>
    </w:p>
    <w:p w14:paraId="0992B050" w14:textId="602C0CF7" w:rsidR="00091632" w:rsidRPr="00E97711" w:rsidRDefault="00091632" w:rsidP="02F25E07">
      <w:pPr>
        <w:pStyle w:val="ListParagraph"/>
        <w:numPr>
          <w:ilvl w:val="0"/>
          <w:numId w:val="1"/>
        </w:numPr>
        <w:rPr>
          <w:sz w:val="24"/>
          <w:szCs w:val="24"/>
        </w:rPr>
      </w:pPr>
      <w:r w:rsidRPr="00E97711">
        <w:rPr>
          <w:sz w:val="24"/>
          <w:szCs w:val="24"/>
        </w:rPr>
        <w:t xml:space="preserve"> By incorporating factors such as transmission rates, population demographics, and intervention strategies, SIR models provide valuable insights into epidemic dynamics. These insights help public health officials make informed decisions regarding disease control measures, resource allocation, and outbreak management. </w:t>
      </w:r>
    </w:p>
    <w:p w14:paraId="25D6D3C3" w14:textId="250CA134" w:rsidR="00091632" w:rsidRPr="00E97711" w:rsidRDefault="00091632" w:rsidP="02F25E07">
      <w:pPr>
        <w:pStyle w:val="ListParagraph"/>
        <w:numPr>
          <w:ilvl w:val="0"/>
          <w:numId w:val="1"/>
        </w:numPr>
        <w:rPr>
          <w:sz w:val="24"/>
          <w:szCs w:val="24"/>
        </w:rPr>
      </w:pPr>
      <w:r w:rsidRPr="00E97711">
        <w:rPr>
          <w:sz w:val="24"/>
          <w:szCs w:val="24"/>
        </w:rPr>
        <w:t>As infectious diseases continue to pose significant threats to global health, the importance of SIR models in tracking epidemics and guiding public health responses remains paramount.</w:t>
      </w:r>
    </w:p>
    <w:p w14:paraId="013B5364" w14:textId="31480260" w:rsidR="00091632" w:rsidRPr="00E97711" w:rsidRDefault="00091632" w:rsidP="1BA9CED5">
      <w:pPr>
        <w:pStyle w:val="ListParagraph"/>
        <w:numPr>
          <w:ilvl w:val="0"/>
          <w:numId w:val="1"/>
        </w:numPr>
        <w:rPr>
          <w:sz w:val="24"/>
          <w:szCs w:val="24"/>
        </w:rPr>
      </w:pPr>
      <w:r w:rsidRPr="00E97711">
        <w:rPr>
          <w:sz w:val="24"/>
          <w:szCs w:val="24"/>
        </w:rPr>
        <w:t>By categorizing individuals into distinct compartments based on their disease status, SIR models enable researchers and public health officials to simulate and predict epidemic dynamics. These models capture the interplay between susceptible individuals, those who are infectious, and those who have recovered and gained immunity, providing insights into transmission rates, epidemic peaks, and the effectiveness of intervention strategies such as vaccination and social distancing measures.</w:t>
      </w:r>
    </w:p>
    <w:p w14:paraId="5BD4CBAD" w14:textId="77777777" w:rsidR="00091632" w:rsidRDefault="00091632"/>
    <w:p w14:paraId="63D5741F" w14:textId="6D55E177" w:rsidR="00091632" w:rsidRPr="00E97711" w:rsidRDefault="00091632">
      <w:pPr>
        <w:rPr>
          <w:b/>
          <w:bCs/>
          <w:sz w:val="40"/>
          <w:szCs w:val="40"/>
        </w:rPr>
      </w:pPr>
      <w:r w:rsidRPr="00E97711">
        <w:rPr>
          <w:b/>
          <w:bCs/>
          <w:sz w:val="40"/>
          <w:szCs w:val="40"/>
        </w:rPr>
        <w:t>ASSUMPTIONS</w:t>
      </w:r>
    </w:p>
    <w:p w14:paraId="149562ED" w14:textId="458E13AB" w:rsidR="00091632" w:rsidRDefault="00091632" w:rsidP="421C23A9">
      <w:pPr>
        <w:pStyle w:val="ListParagraph"/>
        <w:numPr>
          <w:ilvl w:val="0"/>
          <w:numId w:val="2"/>
        </w:numPr>
      </w:pPr>
      <w:r>
        <w:t>The number of deaths is negligible concerning the total population</w:t>
      </w:r>
    </w:p>
    <w:p w14:paraId="6C349B32" w14:textId="7910B43C" w:rsidR="00091632" w:rsidRDefault="00091632" w:rsidP="421C23A9">
      <w:pPr>
        <w:pStyle w:val="ListParagraph"/>
        <w:numPr>
          <w:ilvl w:val="0"/>
          <w:numId w:val="2"/>
        </w:numPr>
      </w:pPr>
      <w:r>
        <w:t>No Demographic Structure: The model does not account for variations in age, gender, or other demographic factors within the population.</w:t>
      </w:r>
    </w:p>
    <w:p w14:paraId="5AB6A702" w14:textId="5026BA22" w:rsidR="00091632" w:rsidRDefault="00091632" w:rsidP="0F75E9EC">
      <w:pPr>
        <w:pStyle w:val="ListParagraph"/>
        <w:numPr>
          <w:ilvl w:val="0"/>
          <w:numId w:val="2"/>
        </w:numPr>
      </w:pPr>
      <w:r>
        <w:t>A homogeneous mixing of the population is assumed.</w:t>
      </w:r>
    </w:p>
    <w:p w14:paraId="5CDB0E53" w14:textId="11E55B50" w:rsidR="00091632" w:rsidRDefault="00091632" w:rsidP="6E470172">
      <w:pPr>
        <w:pStyle w:val="ListParagraph"/>
        <w:numPr>
          <w:ilvl w:val="0"/>
          <w:numId w:val="2"/>
        </w:numPr>
      </w:pPr>
      <w:r>
        <w:t>We ignore births and deaths in this model and assume the disease is spread by contact.</w:t>
      </w:r>
    </w:p>
    <w:p w14:paraId="26DDFE37" w14:textId="7A352B0B" w:rsidR="00091632" w:rsidRDefault="00091632" w:rsidP="6E470172">
      <w:pPr>
        <w:pStyle w:val="ListParagraph"/>
        <w:numPr>
          <w:ilvl w:val="0"/>
          <w:numId w:val="2"/>
        </w:numPr>
      </w:pPr>
      <w:r>
        <w:t xml:space="preserve">No skipping from S to R and no recovery term from I to S, No one joins the susceptible group. </w:t>
      </w:r>
    </w:p>
    <w:p w14:paraId="7C869094" w14:textId="0898079E" w:rsidR="00091632" w:rsidRDefault="00091632" w:rsidP="6E470172">
      <w:pPr>
        <w:pStyle w:val="ListParagraph"/>
        <w:numPr>
          <w:ilvl w:val="0"/>
          <w:numId w:val="2"/>
        </w:numPr>
      </w:pPr>
      <w:r>
        <w:lastRenderedPageBreak/>
        <w:t xml:space="preserve">Contacts of an individual with the rest of the population also </w:t>
      </w:r>
      <w:r w:rsidR="00E97711">
        <w:t>follow</w:t>
      </w:r>
      <w:r>
        <w:t xml:space="preserve"> a uniform distribution. </w:t>
      </w:r>
    </w:p>
    <w:p w14:paraId="4CA1D4AC" w14:textId="1ECA5C9C" w:rsidR="00091632" w:rsidRDefault="00E97711" w:rsidP="6E470172">
      <w:pPr>
        <w:pStyle w:val="ListParagraph"/>
        <w:numPr>
          <w:ilvl w:val="0"/>
          <w:numId w:val="2"/>
        </w:numPr>
      </w:pPr>
      <w:r>
        <w:t>The susceptible</w:t>
      </w:r>
      <w:r w:rsidR="00091632">
        <w:t xml:space="preserve"> population gets infected at a rate proportional to the size of </w:t>
      </w:r>
      <w:r>
        <w:t xml:space="preserve">the </w:t>
      </w:r>
      <w:r w:rsidR="00091632">
        <w:t>susceptible population (S) and infected population (I) (proportionality constant β &gt; 0)</w:t>
      </w:r>
    </w:p>
    <w:p w14:paraId="5437528C" w14:textId="77777777" w:rsidR="00091632" w:rsidRDefault="00091632"/>
    <w:p w14:paraId="208F8ECF" w14:textId="781A6538" w:rsidR="6E470172" w:rsidRDefault="6E470172" w:rsidP="6E470172"/>
    <w:p w14:paraId="248660CD" w14:textId="4AA05089" w:rsidR="00091632" w:rsidRPr="00E97711" w:rsidRDefault="00E52C68">
      <w:pPr>
        <w:rPr>
          <w:b/>
          <w:bCs/>
          <w:sz w:val="40"/>
          <w:szCs w:val="40"/>
        </w:rPr>
      </w:pPr>
      <w:r w:rsidRPr="00E97711">
        <w:rPr>
          <w:b/>
          <w:bCs/>
          <w:sz w:val="40"/>
          <w:szCs w:val="40"/>
        </w:rPr>
        <w:t>MODELLING OF SIR MODEL</w:t>
      </w:r>
    </w:p>
    <w:p w14:paraId="7C6292E5" w14:textId="7E1F95BD" w:rsidR="00E52C68" w:rsidRDefault="00E52C68">
      <w:r>
        <w:t xml:space="preserve">The governing equations of the SIR model are </w:t>
      </w:r>
    </w:p>
    <w:p w14:paraId="151AF55B" w14:textId="034B5351" w:rsidR="20BB467B" w:rsidRPr="00D20D11" w:rsidRDefault="00000000" w:rsidP="20BB467B">
      <w:pPr>
        <w:rPr>
          <w:rFonts w:eastAsiaTheme="minorEastAsia"/>
          <w:sz w:val="44"/>
          <w:szCs w:val="44"/>
        </w:rPr>
      </w:pPr>
      <m:oMathPara>
        <m:oMath>
          <m:f>
            <m:fPr>
              <m:ctrlPr>
                <w:rPr>
                  <w:rFonts w:ascii="Cambria Math" w:hAnsi="Cambria Math"/>
                  <w:i/>
                  <w:sz w:val="44"/>
                  <w:szCs w:val="44"/>
                </w:rPr>
              </m:ctrlPr>
            </m:fPr>
            <m:num>
              <m:r>
                <w:rPr>
                  <w:rFonts w:ascii="Cambria Math" w:hAnsi="Cambria Math"/>
                  <w:sz w:val="44"/>
                  <w:szCs w:val="44"/>
                </w:rPr>
                <m:t>dS</m:t>
              </m:r>
              <m:d>
                <m:dPr>
                  <m:ctrlPr>
                    <w:rPr>
                      <w:rFonts w:ascii="Cambria Math" w:hAnsi="Cambria Math"/>
                      <w:i/>
                      <w:sz w:val="44"/>
                      <w:szCs w:val="44"/>
                    </w:rPr>
                  </m:ctrlPr>
                </m:dPr>
                <m:e>
                  <m:r>
                    <w:rPr>
                      <w:rFonts w:ascii="Cambria Math" w:hAnsi="Cambria Math"/>
                      <w:sz w:val="44"/>
                      <w:szCs w:val="44"/>
                    </w:rPr>
                    <m:t>t</m:t>
                  </m:r>
                </m:e>
              </m:d>
            </m:num>
            <m:den>
              <m:r>
                <w:rPr>
                  <w:rFonts w:ascii="Cambria Math" w:hAnsi="Cambria Math"/>
                  <w:sz w:val="44"/>
                  <w:szCs w:val="44"/>
                </w:rPr>
                <m:t>dt</m:t>
              </m:r>
            </m:den>
          </m:f>
          <m:r>
            <w:rPr>
              <w:rFonts w:ascii="Cambria Math" w:hAnsi="Cambria Math"/>
              <w:sz w:val="44"/>
              <w:szCs w:val="44"/>
            </w:rPr>
            <m:t>= -βSI</m:t>
          </m:r>
        </m:oMath>
      </m:oMathPara>
    </w:p>
    <w:p w14:paraId="068D9496" w14:textId="15877615" w:rsidR="006B5A62" w:rsidRPr="00D20D11" w:rsidRDefault="006B5A62" w:rsidP="20BB467B">
      <w:pPr>
        <w:rPr>
          <w:rFonts w:eastAsiaTheme="minorEastAsia"/>
          <w:sz w:val="56"/>
          <w:szCs w:val="56"/>
        </w:rPr>
      </w:pPr>
      <w:r>
        <w:rPr>
          <w:rFonts w:eastAsiaTheme="minorEastAsia"/>
        </w:rPr>
        <w:t xml:space="preserve">                                                                 </w:t>
      </w:r>
      <m:oMath>
        <m:f>
          <m:fPr>
            <m:ctrlPr>
              <w:rPr>
                <w:rFonts w:ascii="Cambria Math" w:eastAsiaTheme="minorEastAsia" w:hAnsi="Cambria Math"/>
                <w:i/>
                <w:sz w:val="56"/>
                <w:szCs w:val="56"/>
              </w:rPr>
            </m:ctrlPr>
          </m:fPr>
          <m:num>
            <m:r>
              <w:rPr>
                <w:rFonts w:ascii="Cambria Math" w:eastAsiaTheme="minorEastAsia" w:hAnsi="Cambria Math"/>
                <w:sz w:val="56"/>
                <w:szCs w:val="56"/>
              </w:rPr>
              <m:t>dI</m:t>
            </m:r>
            <m:d>
              <m:dPr>
                <m:ctrlPr>
                  <w:rPr>
                    <w:rFonts w:ascii="Cambria Math" w:eastAsiaTheme="minorEastAsia" w:hAnsi="Cambria Math"/>
                    <w:i/>
                    <w:sz w:val="56"/>
                    <w:szCs w:val="56"/>
                  </w:rPr>
                </m:ctrlPr>
              </m:dPr>
              <m:e>
                <m:r>
                  <w:rPr>
                    <w:rFonts w:ascii="Cambria Math" w:eastAsiaTheme="minorEastAsia" w:hAnsi="Cambria Math"/>
                    <w:sz w:val="56"/>
                    <w:szCs w:val="56"/>
                  </w:rPr>
                  <m:t>t</m:t>
                </m:r>
              </m:e>
            </m:d>
          </m:num>
          <m:den>
            <m:r>
              <w:rPr>
                <w:rFonts w:ascii="Cambria Math" w:eastAsiaTheme="minorEastAsia" w:hAnsi="Cambria Math"/>
                <w:sz w:val="56"/>
                <w:szCs w:val="56"/>
              </w:rPr>
              <m:t>dt</m:t>
            </m:r>
          </m:den>
        </m:f>
        <m:r>
          <w:rPr>
            <w:rFonts w:ascii="Cambria Math" w:eastAsiaTheme="minorEastAsia" w:hAnsi="Cambria Math"/>
            <w:sz w:val="56"/>
            <w:szCs w:val="56"/>
          </w:rPr>
          <m:t xml:space="preserve">= </m:t>
        </m:r>
        <m:r>
          <w:ins w:id="0" w:author="Microsoft Word" w:date="2024-05-05T01:04:00Z">
            <w:rPr>
              <w:rFonts w:ascii="Cambria Math" w:eastAsiaTheme="minorEastAsia" w:hAnsi="Cambria Math"/>
              <w:sz w:val="56"/>
              <w:szCs w:val="56"/>
            </w:rPr>
            <m:t>βSI- γI</m:t>
          </w:ins>
        </m:r>
      </m:oMath>
    </w:p>
    <w:p w14:paraId="17138887" w14:textId="1A3601DE" w:rsidR="00154DD2" w:rsidRPr="00D20D11" w:rsidRDefault="00154DD2" w:rsidP="20BB467B">
      <w:pPr>
        <w:rPr>
          <w:rFonts w:eastAsiaTheme="minorEastAsia"/>
          <w:sz w:val="56"/>
          <w:szCs w:val="56"/>
        </w:rPr>
      </w:pPr>
      <w:r>
        <w:rPr>
          <w:rFonts w:eastAsiaTheme="minorEastAsia"/>
        </w:rPr>
        <w:t xml:space="preserve">                                                                  </w:t>
      </w:r>
      <m:oMath>
        <m:f>
          <m:fPr>
            <m:ctrlPr>
              <w:rPr>
                <w:rFonts w:ascii="Cambria Math" w:eastAsiaTheme="minorEastAsia" w:hAnsi="Cambria Math"/>
                <w:i/>
                <w:sz w:val="56"/>
                <w:szCs w:val="56"/>
              </w:rPr>
            </m:ctrlPr>
          </m:fPr>
          <m:num>
            <m:r>
              <w:rPr>
                <w:rFonts w:ascii="Cambria Math" w:eastAsiaTheme="minorEastAsia" w:hAnsi="Cambria Math"/>
                <w:sz w:val="56"/>
                <w:szCs w:val="56"/>
              </w:rPr>
              <m:t>dR(t)</m:t>
            </m:r>
          </m:num>
          <m:den>
            <m:r>
              <w:rPr>
                <w:rFonts w:ascii="Cambria Math" w:eastAsiaTheme="minorEastAsia" w:hAnsi="Cambria Math"/>
                <w:sz w:val="56"/>
                <w:szCs w:val="56"/>
              </w:rPr>
              <m:t>dt</m:t>
            </m:r>
          </m:den>
        </m:f>
        <m:r>
          <w:rPr>
            <w:rFonts w:ascii="Cambria Math" w:eastAsiaTheme="minorEastAsia" w:hAnsi="Cambria Math"/>
            <w:sz w:val="56"/>
            <w:szCs w:val="56"/>
          </w:rPr>
          <m:t>= γI</m:t>
        </m:r>
      </m:oMath>
    </w:p>
    <w:p w14:paraId="59CBE511" w14:textId="4489476E" w:rsidR="00E52C68" w:rsidRDefault="009D5630">
      <w:r>
        <w:rPr>
          <w:rFonts w:eastAsiaTheme="minorEastAsia"/>
        </w:rPr>
        <w:t xml:space="preserve">                                                                            </w:t>
      </w:r>
    </w:p>
    <w:p w14:paraId="5F2E4573" w14:textId="52C3FDD6" w:rsidR="00E52C68" w:rsidRPr="00E97711" w:rsidRDefault="00E52C68">
      <w:pPr>
        <w:rPr>
          <w:sz w:val="28"/>
          <w:szCs w:val="28"/>
        </w:rPr>
      </w:pPr>
      <w:r>
        <w:t xml:space="preserve"> </w:t>
      </w:r>
      <w:r w:rsidRPr="00E97711">
        <w:rPr>
          <w:sz w:val="28"/>
          <w:szCs w:val="28"/>
        </w:rPr>
        <w:t>Here β is the interaction rate and γ is the recovery rate</w:t>
      </w:r>
    </w:p>
    <w:p w14:paraId="197961D7" w14:textId="77777777" w:rsidR="00E52C68" w:rsidRDefault="00E52C68"/>
    <w:p w14:paraId="25D2992B" w14:textId="08C9D0BC" w:rsidR="00E52C68" w:rsidRPr="00E97711" w:rsidRDefault="00E52C68">
      <w:pPr>
        <w:rPr>
          <w:sz w:val="28"/>
          <w:szCs w:val="28"/>
        </w:rPr>
      </w:pPr>
      <w:r w:rsidRPr="00E97711">
        <w:rPr>
          <w:sz w:val="28"/>
          <w:szCs w:val="28"/>
        </w:rPr>
        <w:t>Another way of interpreting the model can be that the total population remains unchanged i.e. Integrating both sides gives us S + I + R = N where N is the total population. Instead of the actual population, we can also use the ratios of S, I</w:t>
      </w:r>
      <w:r w:rsidR="00E97711" w:rsidRPr="00E97711">
        <w:rPr>
          <w:sz w:val="28"/>
          <w:szCs w:val="28"/>
        </w:rPr>
        <w:t>,</w:t>
      </w:r>
      <w:r w:rsidRPr="00E97711">
        <w:rPr>
          <w:sz w:val="28"/>
          <w:szCs w:val="28"/>
        </w:rPr>
        <w:t xml:space="preserve"> and R for the total population to plot on a scale of 0 to 1</w:t>
      </w:r>
    </w:p>
    <w:p w14:paraId="5F6AC86E" w14:textId="77777777" w:rsidR="00E52C68" w:rsidRDefault="00E52C68"/>
    <w:p w14:paraId="47FED27F" w14:textId="72DBD756" w:rsidR="00E52C68" w:rsidRPr="00E97711" w:rsidRDefault="00E52C68">
      <w:pPr>
        <w:rPr>
          <w:b/>
          <w:bCs/>
          <w:sz w:val="40"/>
          <w:szCs w:val="40"/>
        </w:rPr>
      </w:pPr>
      <w:r w:rsidRPr="00E97711">
        <w:rPr>
          <w:b/>
          <w:bCs/>
          <w:sz w:val="40"/>
          <w:szCs w:val="40"/>
        </w:rPr>
        <w:t>GRAPHING THE SIR MODEL IN MATLAB</w:t>
      </w:r>
    </w:p>
    <w:p w14:paraId="7A9A66A8" w14:textId="7CF7EE56" w:rsidR="00E52C68" w:rsidRDefault="00E97711">
      <w:pPr>
        <w:rPr>
          <w:b/>
          <w:bCs/>
        </w:rPr>
      </w:pPr>
      <w:r w:rsidRPr="00E97711">
        <w:rPr>
          <w:b/>
          <w:bCs/>
          <w:noProof/>
        </w:rPr>
        <w:lastRenderedPageBreak/>
        <w:drawing>
          <wp:inline distT="0" distB="0" distL="0" distR="0" wp14:anchorId="09D14AAA" wp14:editId="23D9FE27">
            <wp:extent cx="5731510" cy="4901565"/>
            <wp:effectExtent l="0" t="0" r="2540" b="0"/>
            <wp:docPr id="192232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22894" name=""/>
                    <pic:cNvPicPr/>
                  </pic:nvPicPr>
                  <pic:blipFill>
                    <a:blip r:embed="rId7"/>
                    <a:stretch>
                      <a:fillRect/>
                    </a:stretch>
                  </pic:blipFill>
                  <pic:spPr>
                    <a:xfrm>
                      <a:off x="0" y="0"/>
                      <a:ext cx="5731510" cy="4901565"/>
                    </a:xfrm>
                    <a:prstGeom prst="rect">
                      <a:avLst/>
                    </a:prstGeom>
                  </pic:spPr>
                </pic:pic>
              </a:graphicData>
            </a:graphic>
          </wp:inline>
        </w:drawing>
      </w:r>
    </w:p>
    <w:p w14:paraId="4989143F" w14:textId="77777777" w:rsidR="00E97711" w:rsidRDefault="00E52C68">
      <w:pPr>
        <w:rPr>
          <w:sz w:val="28"/>
          <w:szCs w:val="28"/>
        </w:rPr>
      </w:pPr>
      <w:r w:rsidRPr="00E97711">
        <w:rPr>
          <w:sz w:val="28"/>
          <w:szCs w:val="28"/>
        </w:rPr>
        <w:t>Figure 1 depicts the spread of a new disease in a completely susceptible population, considering So ≈ 1 and I</w:t>
      </w:r>
      <w:r w:rsidR="00D20D11" w:rsidRPr="00E97711">
        <w:rPr>
          <w:sz w:val="28"/>
          <w:szCs w:val="28"/>
          <w:vertAlign w:val="subscript"/>
        </w:rPr>
        <w:t>o</w:t>
      </w:r>
      <w:r w:rsidRPr="00E97711">
        <w:rPr>
          <w:sz w:val="28"/>
          <w:szCs w:val="28"/>
        </w:rPr>
        <w:t>, R</w:t>
      </w:r>
      <w:r w:rsidR="00D20D11" w:rsidRPr="00E97711">
        <w:rPr>
          <w:sz w:val="28"/>
          <w:szCs w:val="28"/>
          <w:vertAlign w:val="subscript"/>
        </w:rPr>
        <w:t>o</w:t>
      </w:r>
      <w:r w:rsidRPr="00E97711">
        <w:rPr>
          <w:sz w:val="28"/>
          <w:szCs w:val="28"/>
        </w:rPr>
        <w:t xml:space="preserve"> </w:t>
      </w:r>
      <w:r w:rsidRPr="00E97711">
        <w:rPr>
          <w:rFonts w:ascii="Cambria Math" w:hAnsi="Cambria Math" w:cs="Cambria Math"/>
          <w:sz w:val="28"/>
          <w:szCs w:val="28"/>
        </w:rPr>
        <w:t>≪</w:t>
      </w:r>
      <w:r w:rsidRPr="00E97711">
        <w:rPr>
          <w:sz w:val="28"/>
          <w:szCs w:val="28"/>
        </w:rPr>
        <w:t xml:space="preserve"> 1. The exponential growth from the second differential equation with these approximations becomes:</w:t>
      </w:r>
    </w:p>
    <w:p w14:paraId="1C9F92E2" w14:textId="272AF32B" w:rsidR="00E97711" w:rsidRPr="00E97711" w:rsidRDefault="00000000">
      <w:pP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dI(t)</m:t>
              </m:r>
            </m:num>
            <m:den>
              <m:r>
                <m:rPr>
                  <m:sty m:val="bi"/>
                </m:rPr>
                <w:rPr>
                  <w:rFonts w:ascii="Cambria Math" w:hAnsi="Cambria Math"/>
                  <w:sz w:val="28"/>
                  <w:szCs w:val="28"/>
                </w:rPr>
                <m:t>dt</m:t>
              </m:r>
            </m:den>
          </m:f>
          <m:r>
            <m:rPr>
              <m:sty m:val="bi"/>
            </m:rPr>
            <w:rPr>
              <w:rFonts w:ascii="Cambria Math" w:hAnsi="Cambria Math"/>
              <w:sz w:val="28"/>
              <w:szCs w:val="28"/>
            </w:rPr>
            <m:t>=(β-ϒ)I(t)</m:t>
          </m:r>
        </m:oMath>
      </m:oMathPara>
    </w:p>
    <w:p w14:paraId="20A305C4" w14:textId="2ADA87FC" w:rsidR="00E52C68" w:rsidRDefault="00E52C68">
      <w:pPr>
        <w:rPr>
          <w:sz w:val="28"/>
          <w:szCs w:val="28"/>
        </w:rPr>
      </w:pPr>
      <w:r>
        <w:t xml:space="preserve"> </w:t>
      </w:r>
      <w:r w:rsidRPr="00E97711">
        <w:rPr>
          <w:sz w:val="28"/>
          <w:szCs w:val="28"/>
        </w:rPr>
        <w:t xml:space="preserve">whose approximate solution is </w:t>
      </w:r>
    </w:p>
    <w:p w14:paraId="10925D46" w14:textId="633E1DCE" w:rsidR="00E97711" w:rsidRPr="00E97711" w:rsidRDefault="00E97711">
      <w:pPr>
        <w:rPr>
          <w:b/>
          <w:bCs/>
          <w:sz w:val="36"/>
          <w:szCs w:val="36"/>
          <w:vertAlign w:val="superscript"/>
        </w:rPr>
      </w:pPr>
      <w:r>
        <w:rPr>
          <w:sz w:val="28"/>
          <w:szCs w:val="28"/>
        </w:rPr>
        <w:t xml:space="preserve">                                                    </w:t>
      </w:r>
      <w:r w:rsidRPr="00E97711">
        <w:rPr>
          <w:b/>
          <w:bCs/>
          <w:sz w:val="36"/>
          <w:szCs w:val="36"/>
        </w:rPr>
        <w:t>I(t) = e</w:t>
      </w:r>
      <w:r w:rsidRPr="00E97711">
        <w:rPr>
          <w:b/>
          <w:bCs/>
          <w:sz w:val="36"/>
          <w:szCs w:val="36"/>
          <w:vertAlign w:val="superscript"/>
        </w:rPr>
        <w:t>(</w:t>
      </w:r>
      <w:r w:rsidRPr="00E97711">
        <w:rPr>
          <w:rFonts w:cstheme="minorHAnsi"/>
          <w:b/>
          <w:bCs/>
          <w:sz w:val="36"/>
          <w:szCs w:val="36"/>
          <w:vertAlign w:val="superscript"/>
        </w:rPr>
        <w:t>β</w:t>
      </w:r>
      <w:r w:rsidRPr="00E97711">
        <w:rPr>
          <w:b/>
          <w:bCs/>
          <w:sz w:val="36"/>
          <w:szCs w:val="36"/>
          <w:vertAlign w:val="superscript"/>
        </w:rPr>
        <w:t>-</w:t>
      </w:r>
      <w:r w:rsidRPr="00E97711">
        <w:rPr>
          <w:rFonts w:cstheme="minorHAnsi"/>
          <w:b/>
          <w:bCs/>
          <w:sz w:val="36"/>
          <w:szCs w:val="36"/>
          <w:vertAlign w:val="superscript"/>
        </w:rPr>
        <w:t>ϒ</w:t>
      </w:r>
      <w:r w:rsidRPr="00E97711">
        <w:rPr>
          <w:b/>
          <w:bCs/>
          <w:sz w:val="36"/>
          <w:szCs w:val="36"/>
          <w:vertAlign w:val="superscript"/>
        </w:rPr>
        <w:t>)t</w:t>
      </w:r>
    </w:p>
    <w:p w14:paraId="768E5AF8" w14:textId="4ED0963E" w:rsidR="00E52C68" w:rsidRDefault="00E52C68" w:rsidP="00E52C68">
      <w:pPr>
        <w:rPr>
          <w:sz w:val="28"/>
          <w:szCs w:val="28"/>
        </w:rPr>
      </w:pPr>
      <w:r w:rsidRPr="00E97711">
        <w:rPr>
          <w:sz w:val="28"/>
          <w:szCs w:val="28"/>
        </w:rPr>
        <w:t xml:space="preserve">If β &lt; γ  , the infectious population will decrease since each infected individual passes the </w:t>
      </w:r>
      <w:r w:rsidR="23DBE9EF" w:rsidRPr="00E97711">
        <w:rPr>
          <w:sz w:val="28"/>
          <w:szCs w:val="28"/>
        </w:rPr>
        <w:t>disease to</w:t>
      </w:r>
      <w:r w:rsidRPr="00E97711">
        <w:rPr>
          <w:sz w:val="28"/>
          <w:szCs w:val="28"/>
        </w:rPr>
        <w:t xml:space="preserve"> less than 1 person on average. But if &gt;0, the number of infected people will double over each time interval of length:</w:t>
      </w:r>
    </w:p>
    <w:p w14:paraId="3C47ED21" w14:textId="77777777" w:rsidR="00E97711" w:rsidRDefault="00E97711" w:rsidP="00E52C68">
      <w:pPr>
        <w:rPr>
          <w:b/>
          <w:bCs/>
          <w:sz w:val="36"/>
          <w:szCs w:val="36"/>
        </w:rPr>
      </w:pPr>
      <w:r>
        <w:rPr>
          <w:sz w:val="28"/>
          <w:szCs w:val="28"/>
        </w:rPr>
        <w:t xml:space="preserve">                                                     </w:t>
      </w:r>
      <w:r w:rsidRPr="00E97711">
        <w:rPr>
          <w:b/>
          <w:bCs/>
          <w:sz w:val="36"/>
          <w:szCs w:val="36"/>
        </w:rPr>
        <w:t>T</w:t>
      </w:r>
      <w:r w:rsidRPr="00E97711">
        <w:rPr>
          <w:b/>
          <w:bCs/>
          <w:sz w:val="36"/>
          <w:szCs w:val="36"/>
          <w:vertAlign w:val="subscript"/>
        </w:rPr>
        <w:t xml:space="preserve">d  = </w:t>
      </w:r>
      <m:oMath>
        <m:r>
          <m:rPr>
            <m:sty m:val="bi"/>
          </m:rPr>
          <w:rPr>
            <w:rFonts w:ascii="Cambria Math" w:hAnsi="Cambria Math"/>
            <w:sz w:val="36"/>
            <w:szCs w:val="36"/>
            <w:vertAlign w:val="subscript"/>
          </w:rPr>
          <m:t xml:space="preserve"> </m:t>
        </m:r>
        <m:f>
          <m:fPr>
            <m:ctrlPr>
              <w:rPr>
                <w:rFonts w:ascii="Cambria Math" w:hAnsi="Cambria Math"/>
                <w:b/>
                <w:bCs/>
                <w:i/>
                <w:sz w:val="36"/>
                <w:szCs w:val="36"/>
                <w:vertAlign w:val="subscript"/>
              </w:rPr>
            </m:ctrlPr>
          </m:fPr>
          <m:num>
            <m:r>
              <m:rPr>
                <m:sty m:val="b"/>
              </m:rPr>
              <w:rPr>
                <w:rFonts w:ascii="Cambria Math" w:hAnsi="Cambria Math"/>
                <w:sz w:val="36"/>
                <w:szCs w:val="36"/>
                <w:vertAlign w:val="subscript"/>
              </w:rPr>
              <m:t>ln⁡</m:t>
            </m:r>
            <m:r>
              <m:rPr>
                <m:sty m:val="bi"/>
              </m:rPr>
              <w:rPr>
                <w:rFonts w:ascii="Cambria Math" w:hAnsi="Cambria Math"/>
                <w:sz w:val="36"/>
                <w:szCs w:val="36"/>
                <w:vertAlign w:val="subscript"/>
              </w:rPr>
              <m:t>(2)</m:t>
            </m:r>
          </m:num>
          <m:den>
            <m:r>
              <m:rPr>
                <m:sty m:val="bi"/>
              </m:rPr>
              <w:rPr>
                <w:rFonts w:ascii="Cambria Math" w:hAnsi="Cambria Math"/>
                <w:sz w:val="36"/>
                <w:szCs w:val="36"/>
                <w:vertAlign w:val="subscript"/>
              </w:rPr>
              <m:t>(β-ϒ)</m:t>
            </m:r>
          </m:den>
        </m:f>
      </m:oMath>
    </w:p>
    <w:p w14:paraId="6BD750A9" w14:textId="424DC33E" w:rsidR="00A12CB3" w:rsidRPr="00E97711" w:rsidRDefault="00E52C68" w:rsidP="00E52C68">
      <w:pPr>
        <w:rPr>
          <w:b/>
          <w:bCs/>
          <w:sz w:val="36"/>
          <w:szCs w:val="36"/>
        </w:rPr>
      </w:pPr>
      <w:r w:rsidRPr="00E97711">
        <w:rPr>
          <w:sz w:val="28"/>
          <w:szCs w:val="28"/>
        </w:rPr>
        <w:lastRenderedPageBreak/>
        <w:t>which is known as the doubling time. This exponential growth will eventually slow as the susceptible population S decreases. The peak is reached in the infectious population when I′(t) = 0, i.e. when βS=γ.</w:t>
      </w:r>
    </w:p>
    <w:p w14:paraId="41162F41" w14:textId="77777777" w:rsidR="001412DE" w:rsidRPr="00E97711" w:rsidRDefault="00E52C68" w:rsidP="00E52C68">
      <w:pPr>
        <w:rPr>
          <w:b/>
          <w:bCs/>
          <w:sz w:val="40"/>
          <w:szCs w:val="40"/>
        </w:rPr>
      </w:pPr>
      <w:r w:rsidRPr="001412DE">
        <w:rPr>
          <w:b/>
          <w:bCs/>
        </w:rPr>
        <w:t xml:space="preserve"> </w:t>
      </w:r>
      <w:r w:rsidRPr="00E97711">
        <w:rPr>
          <w:b/>
          <w:bCs/>
          <w:sz w:val="40"/>
          <w:szCs w:val="40"/>
        </w:rPr>
        <w:t>Equilibrium Points</w:t>
      </w:r>
    </w:p>
    <w:p w14:paraId="3CB03DFB" w14:textId="1C23A354" w:rsidR="00A12CB3" w:rsidRPr="00E97711" w:rsidRDefault="00E52C68" w:rsidP="00E52C68">
      <w:pPr>
        <w:rPr>
          <w:sz w:val="28"/>
          <w:szCs w:val="28"/>
        </w:rPr>
      </w:pPr>
      <w:r w:rsidRPr="00E97711">
        <w:rPr>
          <w:sz w:val="28"/>
          <w:szCs w:val="28"/>
        </w:rPr>
        <w:t>Since S + I + R = N, R(t</w:t>
      </w:r>
      <w:r w:rsidR="00D151A1" w:rsidRPr="00E97711">
        <w:rPr>
          <w:sz w:val="28"/>
          <w:szCs w:val="28"/>
          <w:vertAlign w:val="subscript"/>
        </w:rPr>
        <w:t>o</w:t>
      </w:r>
      <w:r w:rsidRPr="00E97711">
        <w:rPr>
          <w:sz w:val="28"/>
          <w:szCs w:val="28"/>
        </w:rPr>
        <w:t xml:space="preserve">) can be determined by the values of S(to) and I(to) at any given time to. For convenience, we can convert this 3-D system to 2-D. </w:t>
      </w:r>
    </w:p>
    <w:p w14:paraId="79289E1E" w14:textId="69136AEB" w:rsidR="00A12CB3" w:rsidRPr="00E97711" w:rsidRDefault="00000000" w:rsidP="00E52C68">
      <w:pPr>
        <w:rPr>
          <w:sz w:val="28"/>
          <w:szCs w:val="28"/>
        </w:rPr>
      </w:pPr>
      <m:oMath>
        <m:f>
          <m:fPr>
            <m:ctrlPr>
              <w:rPr>
                <w:rFonts w:ascii="Cambria Math" w:hAnsi="Cambria Math"/>
                <w:i/>
                <w:sz w:val="28"/>
                <w:szCs w:val="28"/>
              </w:rPr>
            </m:ctrlPr>
          </m:fPr>
          <m:num>
            <m:r>
              <w:rPr>
                <w:rFonts w:ascii="Cambria Math" w:hAnsi="Cambria Math"/>
                <w:sz w:val="28"/>
                <w:szCs w:val="28"/>
              </w:rPr>
              <m:t>dS(t)</m:t>
            </m:r>
          </m:num>
          <m:den>
            <m:r>
              <w:rPr>
                <w:rFonts w:ascii="Cambria Math" w:hAnsi="Cambria Math"/>
                <w:sz w:val="28"/>
                <w:szCs w:val="28"/>
              </w:rPr>
              <m:t>dt</m:t>
            </m:r>
          </m:den>
        </m:f>
        <m:r>
          <w:rPr>
            <w:rFonts w:ascii="Cambria Math" w:hAnsi="Cambria Math"/>
            <w:sz w:val="28"/>
            <w:szCs w:val="28"/>
          </w:rPr>
          <m:t xml:space="preserve"> </m:t>
        </m:r>
      </m:oMath>
      <w:r w:rsidR="00E52C68" w:rsidRPr="00E97711">
        <w:rPr>
          <w:sz w:val="28"/>
          <w:szCs w:val="28"/>
        </w:rPr>
        <w:t xml:space="preserve">= −βSI = f(S, I) </w:t>
      </w:r>
    </w:p>
    <w:p w14:paraId="7A62F79E" w14:textId="5975E125" w:rsidR="00A12CB3" w:rsidRPr="00E97711" w:rsidRDefault="00000000" w:rsidP="00E52C68">
      <w:pPr>
        <w:rPr>
          <w:sz w:val="28"/>
          <w:szCs w:val="28"/>
        </w:rPr>
      </w:pPr>
      <m:oMath>
        <m:f>
          <m:fPr>
            <m:ctrlPr>
              <w:rPr>
                <w:rFonts w:ascii="Cambria Math" w:hAnsi="Cambria Math"/>
                <w:i/>
                <w:sz w:val="28"/>
                <w:szCs w:val="28"/>
              </w:rPr>
            </m:ctrlPr>
          </m:fPr>
          <m:num>
            <m:r>
              <w:rPr>
                <w:rFonts w:ascii="Cambria Math" w:hAnsi="Cambria Math"/>
                <w:sz w:val="28"/>
                <w:szCs w:val="28"/>
              </w:rPr>
              <m:t>dI(t)</m:t>
            </m:r>
          </m:num>
          <m:den>
            <m:r>
              <w:rPr>
                <w:rFonts w:ascii="Cambria Math" w:hAnsi="Cambria Math"/>
                <w:sz w:val="28"/>
                <w:szCs w:val="28"/>
              </w:rPr>
              <m:t>dt</m:t>
            </m:r>
          </m:den>
        </m:f>
      </m:oMath>
      <w:r w:rsidR="00E52C68" w:rsidRPr="00E97711">
        <w:rPr>
          <w:sz w:val="28"/>
          <w:szCs w:val="28"/>
        </w:rPr>
        <w:t xml:space="preserve"> = βSI − γI</w:t>
      </w:r>
      <w:r w:rsidR="4D411B67" w:rsidRPr="00E97711">
        <w:rPr>
          <w:sz w:val="28"/>
          <w:szCs w:val="28"/>
        </w:rPr>
        <w:t xml:space="preserve"> = </w:t>
      </w:r>
      <w:r w:rsidR="00E52C68" w:rsidRPr="00E97711">
        <w:rPr>
          <w:sz w:val="28"/>
          <w:szCs w:val="28"/>
        </w:rPr>
        <w:t xml:space="preserve">g(S,I) </w:t>
      </w:r>
    </w:p>
    <w:p w14:paraId="5A390B6C" w14:textId="5E980F40" w:rsidR="00E52C68" w:rsidRPr="00E97711" w:rsidRDefault="00E52C68" w:rsidP="00E52C68">
      <w:pPr>
        <w:rPr>
          <w:sz w:val="28"/>
          <w:szCs w:val="28"/>
        </w:rPr>
      </w:pPr>
      <w:r w:rsidRPr="00E97711">
        <w:rPr>
          <w:sz w:val="28"/>
          <w:szCs w:val="28"/>
        </w:rPr>
        <w:t>At the equilibrium points, f(S</w:t>
      </w:r>
      <w:r w:rsidR="00C90FBD" w:rsidRPr="00E97711">
        <w:rPr>
          <w:rFonts w:ascii="Cambria Math" w:hAnsi="Cambria Math" w:cs="Cambria Math"/>
          <w:sz w:val="28"/>
          <w:szCs w:val="28"/>
          <w:vertAlign w:val="superscript"/>
        </w:rPr>
        <w:t>*</w:t>
      </w:r>
      <w:r w:rsidRPr="00E97711">
        <w:rPr>
          <w:sz w:val="28"/>
          <w:szCs w:val="28"/>
        </w:rPr>
        <w:t>, I</w:t>
      </w:r>
      <w:r w:rsidR="00C90FBD" w:rsidRPr="00E97711">
        <w:rPr>
          <w:rFonts w:ascii="Cambria Math" w:hAnsi="Cambria Math" w:cs="Cambria Math"/>
          <w:sz w:val="28"/>
          <w:szCs w:val="28"/>
        </w:rPr>
        <w:t>*</w:t>
      </w:r>
      <w:r w:rsidRPr="00E97711">
        <w:rPr>
          <w:sz w:val="28"/>
          <w:szCs w:val="28"/>
        </w:rPr>
        <w:t>) = g(S</w:t>
      </w:r>
      <w:r w:rsidR="00C90FBD" w:rsidRPr="00E97711">
        <w:rPr>
          <w:rFonts w:ascii="Cambria Math" w:hAnsi="Cambria Math" w:cs="Cambria Math"/>
          <w:sz w:val="28"/>
          <w:szCs w:val="28"/>
        </w:rPr>
        <w:t>*</w:t>
      </w:r>
      <w:r w:rsidRPr="00E97711">
        <w:rPr>
          <w:sz w:val="28"/>
          <w:szCs w:val="28"/>
        </w:rPr>
        <w:t>, I</w:t>
      </w:r>
      <w:r w:rsidR="00C90FBD" w:rsidRPr="00E97711">
        <w:rPr>
          <w:rFonts w:ascii="Cambria Math" w:hAnsi="Cambria Math" w:cs="Cambria Math"/>
          <w:sz w:val="28"/>
          <w:szCs w:val="28"/>
        </w:rPr>
        <w:t>*</w:t>
      </w:r>
      <w:r w:rsidRPr="00E97711">
        <w:rPr>
          <w:sz w:val="28"/>
          <w:szCs w:val="28"/>
        </w:rPr>
        <w:t xml:space="preserve">) = 0 </w:t>
      </w:r>
    </w:p>
    <w:p w14:paraId="7C160721" w14:textId="3075394A" w:rsidR="00E52C68" w:rsidRPr="00E97711" w:rsidRDefault="00E52C68" w:rsidP="00E52C68">
      <w:pPr>
        <w:rPr>
          <w:sz w:val="28"/>
          <w:szCs w:val="28"/>
        </w:rPr>
      </w:pPr>
      <w:r w:rsidRPr="00E97711">
        <w:rPr>
          <w:sz w:val="28"/>
          <w:szCs w:val="28"/>
        </w:rPr>
        <w:t>On solving the equations, we get the equilibrium point for the system (S</w:t>
      </w:r>
      <w:r w:rsidR="00E97711" w:rsidRPr="00E97711">
        <w:rPr>
          <w:rFonts w:ascii="Cambria Math" w:hAnsi="Cambria Math" w:cs="Cambria Math"/>
          <w:sz w:val="28"/>
          <w:szCs w:val="28"/>
          <w:vertAlign w:val="superscript"/>
        </w:rPr>
        <w:t>*,</w:t>
      </w:r>
      <w:r w:rsidRPr="00E97711">
        <w:rPr>
          <w:sz w:val="28"/>
          <w:szCs w:val="28"/>
        </w:rPr>
        <w:t xml:space="preserve"> I</w:t>
      </w:r>
      <w:r w:rsidR="00C90FBD" w:rsidRPr="00E97711">
        <w:rPr>
          <w:rFonts w:ascii="Cambria Math" w:hAnsi="Cambria Math" w:cs="Cambria Math"/>
          <w:sz w:val="28"/>
          <w:szCs w:val="28"/>
        </w:rPr>
        <w:t>*</w:t>
      </w:r>
      <w:r w:rsidRPr="00E97711">
        <w:rPr>
          <w:sz w:val="28"/>
          <w:szCs w:val="28"/>
        </w:rPr>
        <w:t>) = (S, 0)</w:t>
      </w:r>
    </w:p>
    <w:p w14:paraId="14EAD38D" w14:textId="77777777" w:rsidR="00A12CB3" w:rsidRDefault="00A12CB3" w:rsidP="00E52C68"/>
    <w:p w14:paraId="58AA1803" w14:textId="77777777" w:rsidR="001412DE" w:rsidRPr="00E97711" w:rsidRDefault="00A12CB3" w:rsidP="00E52C68">
      <w:pPr>
        <w:rPr>
          <w:b/>
          <w:bCs/>
          <w:sz w:val="40"/>
          <w:szCs w:val="40"/>
        </w:rPr>
      </w:pPr>
      <w:r w:rsidRPr="00E97711">
        <w:rPr>
          <w:b/>
          <w:bCs/>
          <w:sz w:val="40"/>
          <w:szCs w:val="40"/>
        </w:rPr>
        <w:t>Asymptotic Stability</w:t>
      </w:r>
    </w:p>
    <w:p w14:paraId="399FFA4A" w14:textId="652A9098" w:rsidR="001078A9" w:rsidRDefault="00A12CB3" w:rsidP="001078A9">
      <w:pPr>
        <w:rPr>
          <w:sz w:val="28"/>
          <w:szCs w:val="28"/>
        </w:rPr>
      </w:pPr>
      <w:r w:rsidRPr="001078A9">
        <w:rPr>
          <w:sz w:val="28"/>
          <w:szCs w:val="28"/>
        </w:rPr>
        <w:t xml:space="preserve"> Now to check the stability of the equilibrium points, we find the Jacobian matrix of f(S,I) and g(S,I).</w:t>
      </w:r>
      <w:r w:rsidR="001078A9">
        <w:rPr>
          <w:sz w:val="28"/>
          <w:szCs w:val="28"/>
        </w:rPr>
        <w:t xml:space="preserve"> </w:t>
      </w:r>
    </w:p>
    <w:p w14:paraId="0BE3BB26" w14:textId="2F8A111C" w:rsidR="001078A9" w:rsidRDefault="001078A9" w:rsidP="001078A9">
      <w:pPr>
        <w:rPr>
          <w:rFonts w:eastAsiaTheme="minorEastAsia"/>
          <w:sz w:val="28"/>
          <w:szCs w:val="28"/>
        </w:rPr>
      </w:pPr>
      <w:r>
        <w:rPr>
          <w:sz w:val="28"/>
          <w:szCs w:val="28"/>
        </w:rPr>
        <w:t xml:space="preserve">J = </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f>
                    <m:fPr>
                      <m:ctrlPr>
                        <w:rPr>
                          <w:rFonts w:ascii="Cambria Math" w:hAnsi="Cambria Math"/>
                          <w:i/>
                          <w:sz w:val="28"/>
                          <w:szCs w:val="28"/>
                        </w:rPr>
                      </m:ctrlPr>
                    </m:fPr>
                    <m:num>
                      <m:r>
                        <w:rPr>
                          <w:rFonts w:ascii="Cambria Math" w:hAnsi="Cambria Math"/>
                          <w:sz w:val="28"/>
                          <w:szCs w:val="28"/>
                        </w:rPr>
                        <m:t>∂f</m:t>
                      </m:r>
                    </m:num>
                    <m:den>
                      <m:r>
                        <w:rPr>
                          <w:rFonts w:ascii="Cambria Math" w:hAnsi="Cambria Math"/>
                          <w:sz w:val="28"/>
                          <w:szCs w:val="28"/>
                        </w:rPr>
                        <m:t>∂s</m:t>
                      </m:r>
                    </m:den>
                  </m:f>
                </m:e>
                <m:e>
                  <m:f>
                    <m:fPr>
                      <m:ctrlPr>
                        <w:rPr>
                          <w:rFonts w:ascii="Cambria Math" w:hAnsi="Cambria Math"/>
                          <w:i/>
                          <w:sz w:val="28"/>
                          <w:szCs w:val="28"/>
                        </w:rPr>
                      </m:ctrlPr>
                    </m:fPr>
                    <m:num>
                      <m:r>
                        <w:rPr>
                          <w:rFonts w:ascii="Cambria Math" w:hAnsi="Cambria Math"/>
                          <w:sz w:val="28"/>
                          <w:szCs w:val="28"/>
                        </w:rPr>
                        <m:t>∂f</m:t>
                      </m:r>
                    </m:num>
                    <m:den>
                      <m:r>
                        <w:rPr>
                          <w:rFonts w:ascii="Cambria Math" w:hAnsi="Cambria Math"/>
                          <w:sz w:val="28"/>
                          <w:szCs w:val="28"/>
                        </w:rPr>
                        <m:t>∂I</m:t>
                      </m:r>
                    </m:den>
                  </m:f>
                </m:e>
              </m:mr>
              <m:mr>
                <m:e>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∂s</m:t>
                      </m:r>
                    </m:den>
                  </m:f>
                </m:e>
                <m:e>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∂I</m:t>
                      </m:r>
                    </m:den>
                  </m:f>
                </m:e>
              </m:mr>
            </m:m>
          </m:e>
        </m:d>
      </m:oMath>
    </w:p>
    <w:p w14:paraId="64B6AAE7" w14:textId="38F46266" w:rsidR="001078A9" w:rsidRPr="001078A9" w:rsidRDefault="001078A9" w:rsidP="001078A9">
      <w:pPr>
        <w:rPr>
          <w:sz w:val="28"/>
          <w:szCs w:val="28"/>
        </w:rPr>
      </w:pPr>
      <w:r>
        <w:rPr>
          <w:rFonts w:eastAsiaTheme="minorEastAsia"/>
          <w:sz w:val="28"/>
          <w:szCs w:val="28"/>
        </w:rPr>
        <w:t xml:space="preserve">  = </w:t>
      </w:r>
      <m:oMath>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-βI</m:t>
                  </m:r>
                </m:e>
                <m:e>
                  <m:r>
                    <w:rPr>
                      <w:rFonts w:ascii="Cambria Math" w:eastAsiaTheme="minorEastAsia" w:hAnsi="Cambria Math"/>
                      <w:sz w:val="28"/>
                      <w:szCs w:val="28"/>
                    </w:rPr>
                    <m:t>-βS</m:t>
                  </m:r>
                </m:e>
              </m:mr>
              <m:mr>
                <m:e>
                  <m:r>
                    <w:rPr>
                      <w:rFonts w:ascii="Cambria Math" w:eastAsiaTheme="minorEastAsia" w:hAnsi="Cambria Math"/>
                      <w:sz w:val="28"/>
                      <w:szCs w:val="28"/>
                    </w:rPr>
                    <m:t>βI</m:t>
                  </m:r>
                </m:e>
                <m:e>
                  <m:r>
                    <w:rPr>
                      <w:rFonts w:ascii="Cambria Math" w:eastAsiaTheme="minorEastAsia" w:hAnsi="Cambria Math"/>
                      <w:sz w:val="28"/>
                      <w:szCs w:val="28"/>
                    </w:rPr>
                    <m:t>βS-ϒ</m:t>
                  </m:r>
                </m:e>
              </m:mr>
            </m:m>
          </m:e>
        </m:d>
      </m:oMath>
    </w:p>
    <w:p w14:paraId="50660603" w14:textId="301841B2" w:rsidR="00A12CB3" w:rsidRPr="001078A9" w:rsidRDefault="001078A9" w:rsidP="00E52C68">
      <w:pPr>
        <w:rPr>
          <w:sz w:val="28"/>
          <w:szCs w:val="28"/>
        </w:rPr>
      </w:pPr>
      <w:r>
        <w:rPr>
          <w:sz w:val="28"/>
          <w:szCs w:val="28"/>
        </w:rPr>
        <w:t xml:space="preserve"> J</w:t>
      </w:r>
      <w:r>
        <w:rPr>
          <w:sz w:val="40"/>
          <w:szCs w:val="40"/>
          <w:vertAlign w:val="subscript"/>
        </w:rPr>
        <w:t>(S</w:t>
      </w:r>
      <w:r>
        <w:rPr>
          <w:sz w:val="28"/>
          <w:szCs w:val="28"/>
        </w:rPr>
        <w:t>*,</w:t>
      </w:r>
      <w:r>
        <w:rPr>
          <w:sz w:val="40"/>
          <w:szCs w:val="40"/>
          <w:vertAlign w:val="subscript"/>
        </w:rPr>
        <w:t>I*)</w:t>
      </w:r>
      <w:r>
        <w:rPr>
          <w:sz w:val="40"/>
          <w:szCs w:val="40"/>
        </w:rPr>
        <w:t xml:space="preserve"> = </w:t>
      </w:r>
      <m:oMath>
        <m:d>
          <m:dPr>
            <m:begChr m:val="⌊"/>
            <m:endChr m:val="⌋"/>
            <m:ctrlPr>
              <w:rPr>
                <w:rFonts w:ascii="Cambria Math" w:hAnsi="Cambria Math"/>
                <w:i/>
                <w:sz w:val="40"/>
                <w:szCs w:val="40"/>
              </w:rPr>
            </m:ctrlPr>
          </m:dPr>
          <m:e>
            <m:m>
              <m:mPr>
                <m:mcs>
                  <m:mc>
                    <m:mcPr>
                      <m:count m:val="2"/>
                      <m:mcJc m:val="center"/>
                    </m:mcPr>
                  </m:mc>
                </m:mcs>
                <m:ctrlPr>
                  <w:rPr>
                    <w:rFonts w:ascii="Cambria Math" w:hAnsi="Cambria Math"/>
                    <w:i/>
                    <w:sz w:val="40"/>
                    <w:szCs w:val="40"/>
                  </w:rPr>
                </m:ctrlPr>
              </m:mPr>
              <m:mr>
                <m:e>
                  <m:r>
                    <w:rPr>
                      <w:rFonts w:ascii="Cambria Math" w:hAnsi="Cambria Math"/>
                      <w:sz w:val="40"/>
                      <w:szCs w:val="40"/>
                    </w:rPr>
                    <m:t>0</m:t>
                  </m:r>
                </m:e>
                <m:e>
                  <m:r>
                    <w:rPr>
                      <w:rFonts w:ascii="Cambria Math" w:hAnsi="Cambria Math"/>
                      <w:sz w:val="40"/>
                      <w:szCs w:val="40"/>
                    </w:rPr>
                    <m:t>-βS</m:t>
                  </m:r>
                </m:e>
              </m:mr>
              <m:mr>
                <m:e>
                  <m:r>
                    <w:rPr>
                      <w:rFonts w:ascii="Cambria Math" w:hAnsi="Cambria Math"/>
                      <w:sz w:val="40"/>
                      <w:szCs w:val="40"/>
                    </w:rPr>
                    <m:t>0</m:t>
                  </m:r>
                </m:e>
                <m:e>
                  <m:r>
                    <w:rPr>
                      <w:rFonts w:ascii="Cambria Math" w:hAnsi="Cambria Math"/>
                      <w:sz w:val="40"/>
                      <w:szCs w:val="40"/>
                    </w:rPr>
                    <m:t>βS-ϒ</m:t>
                  </m:r>
                </m:e>
              </m:mr>
            </m:m>
          </m:e>
        </m:d>
      </m:oMath>
      <w:r>
        <w:rPr>
          <w:sz w:val="28"/>
          <w:szCs w:val="28"/>
        </w:rPr>
        <w:t xml:space="preserve">     </w:t>
      </w:r>
    </w:p>
    <w:p w14:paraId="5FC5CFD1" w14:textId="77777777" w:rsidR="00A12CB3" w:rsidRPr="00110C17" w:rsidRDefault="00A12CB3" w:rsidP="00E52C68">
      <w:pPr>
        <w:rPr>
          <w:sz w:val="40"/>
          <w:szCs w:val="40"/>
        </w:rPr>
      </w:pPr>
      <w:r w:rsidRPr="00110C17">
        <w:rPr>
          <w:b/>
          <w:bCs/>
          <w:sz w:val="40"/>
          <w:szCs w:val="40"/>
        </w:rPr>
        <w:t>STABILITY ANALYSIS</w:t>
      </w:r>
      <w:r w:rsidRPr="00110C17">
        <w:rPr>
          <w:sz w:val="40"/>
          <w:szCs w:val="40"/>
        </w:rPr>
        <w:t xml:space="preserve"> </w:t>
      </w:r>
    </w:p>
    <w:p w14:paraId="10EE42B9" w14:textId="35304145" w:rsidR="00A12CB3" w:rsidRDefault="00A12CB3" w:rsidP="00E52C68">
      <w:r>
        <w:t>Eigenvalues of this matrix are λ</w:t>
      </w:r>
      <w:r w:rsidR="00315699">
        <w:rPr>
          <w:vertAlign w:val="subscript"/>
        </w:rPr>
        <w:t>1</w:t>
      </w:r>
      <w:r>
        <w:t xml:space="preserve"> = 0, λ</w:t>
      </w:r>
      <w:r w:rsidR="00315699">
        <w:rPr>
          <w:vertAlign w:val="subscript"/>
        </w:rPr>
        <w:t>2</w:t>
      </w:r>
      <w:r>
        <w:t xml:space="preserve"> = βS−γ and eigenvectors are : </w:t>
      </w:r>
    </w:p>
    <w:p w14:paraId="6D647987" w14:textId="3DC5FA86" w:rsidR="00110C17" w:rsidRPr="00110C17" w:rsidRDefault="00110C17" w:rsidP="00E52C68">
      <w:r w:rsidRPr="00110C17">
        <w:rPr>
          <w:sz w:val="44"/>
          <w:szCs w:val="44"/>
        </w:rPr>
        <w:t>V</w:t>
      </w:r>
      <w:r w:rsidRPr="00110C17">
        <w:rPr>
          <w:sz w:val="44"/>
          <w:szCs w:val="44"/>
          <w:vertAlign w:val="subscript"/>
        </w:rPr>
        <w:t xml:space="preserve">1 </w:t>
      </w:r>
      <w:r w:rsidRPr="00110C17">
        <w:rPr>
          <w:sz w:val="44"/>
          <w:szCs w:val="44"/>
        </w:rPr>
        <w:t xml:space="preserve"> = </w:t>
      </w:r>
      <m:oMath>
        <m:d>
          <m:dPr>
            <m:begChr m:val="["/>
            <m:endChr m:val="]"/>
            <m:ctrlPr>
              <w:rPr>
                <w:rFonts w:ascii="Cambria Math" w:hAnsi="Cambria Math"/>
                <w:i/>
                <w:sz w:val="44"/>
                <w:szCs w:val="44"/>
              </w:rPr>
            </m:ctrlPr>
          </m:dPr>
          <m:e>
            <m:m>
              <m:mPr>
                <m:mcs>
                  <m:mc>
                    <m:mcPr>
                      <m:count m:val="1"/>
                      <m:mcJc m:val="center"/>
                    </m:mcPr>
                  </m:mc>
                </m:mcs>
                <m:ctrlPr>
                  <w:rPr>
                    <w:rFonts w:ascii="Cambria Math" w:hAnsi="Cambria Math"/>
                    <w:i/>
                    <w:sz w:val="44"/>
                    <w:szCs w:val="44"/>
                  </w:rPr>
                </m:ctrlPr>
              </m:mPr>
              <m:mr>
                <m:e>
                  <m:r>
                    <w:rPr>
                      <w:rFonts w:ascii="Cambria Math" w:hAnsi="Cambria Math"/>
                      <w:sz w:val="44"/>
                      <w:szCs w:val="44"/>
                    </w:rPr>
                    <m:t>1</m:t>
                  </m:r>
                </m:e>
              </m:mr>
              <m:mr>
                <m:e>
                  <m:r>
                    <w:rPr>
                      <w:rFonts w:ascii="Cambria Math" w:hAnsi="Cambria Math"/>
                      <w:sz w:val="44"/>
                      <w:szCs w:val="44"/>
                    </w:rPr>
                    <m:t>0</m:t>
                  </m:r>
                </m:e>
              </m:mr>
            </m:m>
          </m:e>
        </m:d>
      </m:oMath>
      <w:r w:rsidRPr="00110C17">
        <w:rPr>
          <w:rFonts w:eastAsiaTheme="minorEastAsia"/>
          <w:sz w:val="44"/>
          <w:szCs w:val="44"/>
        </w:rPr>
        <w:t>,</w:t>
      </w:r>
      <w:r>
        <w:rPr>
          <w:rFonts w:eastAsiaTheme="minorEastAsia"/>
        </w:rPr>
        <w:t xml:space="preserve"> and </w:t>
      </w:r>
      <w:r w:rsidRPr="00110C17">
        <w:rPr>
          <w:rFonts w:eastAsiaTheme="minorEastAsia"/>
          <w:sz w:val="48"/>
          <w:szCs w:val="48"/>
        </w:rPr>
        <w:t>V</w:t>
      </w:r>
      <w:r w:rsidRPr="00110C17">
        <w:rPr>
          <w:rFonts w:eastAsiaTheme="minorEastAsia"/>
          <w:sz w:val="48"/>
          <w:szCs w:val="48"/>
          <w:vertAlign w:val="subscript"/>
        </w:rPr>
        <w:t>2</w:t>
      </w:r>
      <w:r w:rsidRPr="00110C17">
        <w:rPr>
          <w:rFonts w:eastAsiaTheme="minorEastAsia"/>
          <w:sz w:val="48"/>
          <w:szCs w:val="48"/>
        </w:rPr>
        <w:t xml:space="preserve"> = </w:t>
      </w:r>
      <m:oMath>
        <m:d>
          <m:dPr>
            <m:begChr m:val="["/>
            <m:endChr m:val="]"/>
            <m:ctrlPr>
              <w:rPr>
                <w:rFonts w:ascii="Cambria Math" w:eastAsiaTheme="minorEastAsia" w:hAnsi="Cambria Math"/>
                <w:i/>
                <w:sz w:val="48"/>
                <w:szCs w:val="48"/>
              </w:rPr>
            </m:ctrlPr>
          </m:dPr>
          <m:e>
            <m:f>
              <m:fPr>
                <m:ctrlPr>
                  <w:rPr>
                    <w:rFonts w:ascii="Cambria Math" w:eastAsiaTheme="minorEastAsia" w:hAnsi="Cambria Math"/>
                    <w:i/>
                    <w:sz w:val="48"/>
                    <w:szCs w:val="48"/>
                  </w:rPr>
                </m:ctrlPr>
              </m:fPr>
              <m:num>
                <m:r>
                  <w:rPr>
                    <w:rFonts w:ascii="Cambria Math" w:eastAsiaTheme="minorEastAsia" w:hAnsi="Cambria Math"/>
                    <w:sz w:val="48"/>
                    <w:szCs w:val="48"/>
                  </w:rPr>
                  <m:t>1</m:t>
                </m:r>
              </m:num>
              <m:den>
                <m:f>
                  <m:fPr>
                    <m:ctrlPr>
                      <w:rPr>
                        <w:rFonts w:ascii="Cambria Math" w:eastAsiaTheme="minorEastAsia" w:hAnsi="Cambria Math"/>
                        <w:i/>
                        <w:sz w:val="48"/>
                        <w:szCs w:val="48"/>
                      </w:rPr>
                    </m:ctrlPr>
                  </m:fPr>
                  <m:num>
                    <m:r>
                      <w:rPr>
                        <w:rFonts w:ascii="Cambria Math" w:eastAsiaTheme="minorEastAsia" w:hAnsi="Cambria Math"/>
                        <w:sz w:val="48"/>
                        <w:szCs w:val="48"/>
                      </w:rPr>
                      <m:t>ϒ</m:t>
                    </m:r>
                  </m:num>
                  <m:den>
                    <m:r>
                      <w:rPr>
                        <w:rFonts w:ascii="Cambria Math" w:eastAsiaTheme="minorEastAsia" w:hAnsi="Cambria Math"/>
                        <w:sz w:val="48"/>
                        <w:szCs w:val="48"/>
                      </w:rPr>
                      <m:t>βS-1</m:t>
                    </m:r>
                  </m:den>
                </m:f>
              </m:den>
            </m:f>
          </m:e>
        </m:d>
      </m:oMath>
    </w:p>
    <w:p w14:paraId="535323A8" w14:textId="178EDDE1" w:rsidR="00110C17" w:rsidRDefault="00A12CB3" w:rsidP="00E52C68">
      <w:pPr>
        <w:rPr>
          <w:sz w:val="28"/>
          <w:szCs w:val="28"/>
        </w:rPr>
      </w:pPr>
      <w:r w:rsidRPr="00110C17">
        <w:rPr>
          <w:sz w:val="28"/>
          <w:szCs w:val="28"/>
        </w:rPr>
        <w:lastRenderedPageBreak/>
        <w:t xml:space="preserve">Let us consider the </w:t>
      </w:r>
      <w:r w:rsidR="00110C17" w:rsidRPr="00110C17">
        <w:rPr>
          <w:sz w:val="28"/>
          <w:szCs w:val="28"/>
        </w:rPr>
        <w:t>disease-free</w:t>
      </w:r>
      <w:r w:rsidRPr="00110C17">
        <w:rPr>
          <w:sz w:val="28"/>
          <w:szCs w:val="28"/>
        </w:rPr>
        <w:t xml:space="preserve"> equilibrium point: S =N, I =0, R =0. We can see from equation (1) that this point is stable only if:</w:t>
      </w:r>
    </w:p>
    <w:p w14:paraId="3D7B4D5F" w14:textId="5558D624" w:rsidR="00110C17" w:rsidRDefault="00110C17" w:rsidP="00E52C68">
      <w:pPr>
        <w:rPr>
          <w:rFonts w:cstheme="minorHAnsi"/>
          <w:sz w:val="28"/>
          <w:szCs w:val="28"/>
        </w:rPr>
      </w:pPr>
      <w:r>
        <w:rPr>
          <w:rFonts w:cstheme="minorHAnsi"/>
          <w:sz w:val="28"/>
          <w:szCs w:val="28"/>
        </w:rPr>
        <w:t xml:space="preserve">N </w:t>
      </w:r>
      <w:r w:rsidRPr="00110C17">
        <w:rPr>
          <w:rFonts w:cstheme="minorHAnsi"/>
          <w:sz w:val="28"/>
          <w:szCs w:val="28"/>
        </w:rPr>
        <w:t>≤</w:t>
      </w:r>
      <w:r>
        <w:rPr>
          <w:rFonts w:cstheme="minorHAnsi"/>
          <w:sz w:val="28"/>
          <w:szCs w:val="28"/>
        </w:rPr>
        <w:t xml:space="preserve"> </w:t>
      </w:r>
      <w:r w:rsidRPr="00110C17">
        <w:rPr>
          <w:rFonts w:cstheme="minorHAnsi"/>
          <w:sz w:val="28"/>
          <w:szCs w:val="28"/>
        </w:rPr>
        <w:t>β/γ</w:t>
      </w:r>
    </w:p>
    <w:p w14:paraId="6CC7A6BE" w14:textId="227ED9BB" w:rsidR="00110C17" w:rsidRPr="00110C17" w:rsidRDefault="00110C17" w:rsidP="00E52C68">
      <w:pPr>
        <w:rPr>
          <w:sz w:val="28"/>
          <w:szCs w:val="28"/>
        </w:rPr>
      </w:pPr>
      <w:r>
        <w:rPr>
          <w:rFonts w:cstheme="minorHAnsi"/>
          <w:sz w:val="28"/>
          <w:szCs w:val="28"/>
        </w:rPr>
        <w:t xml:space="preserve">N </w:t>
      </w:r>
      <w:r w:rsidRPr="00110C17">
        <w:rPr>
          <w:rFonts w:cstheme="minorHAnsi"/>
          <w:sz w:val="28"/>
          <w:szCs w:val="28"/>
        </w:rPr>
        <w:t>≤</w:t>
      </w:r>
      <w:r>
        <w:rPr>
          <w:rFonts w:cstheme="minorHAnsi"/>
          <w:sz w:val="28"/>
          <w:szCs w:val="28"/>
        </w:rPr>
        <w:t xml:space="preserve"> </w:t>
      </w:r>
      <m:oMath>
        <m:f>
          <m:fPr>
            <m:ctrlPr>
              <w:rPr>
                <w:rFonts w:ascii="Cambria Math" w:hAnsi="Cambria Math" w:cstheme="minorHAnsi"/>
                <w:iCs/>
                <w:sz w:val="40"/>
                <w:szCs w:val="40"/>
              </w:rPr>
            </m:ctrlPr>
          </m:fPr>
          <m:num>
            <m:r>
              <m:rPr>
                <m:sty m:val="p"/>
              </m:rPr>
              <w:rPr>
                <w:rFonts w:ascii="Cambria Math" w:hAnsi="Cambria Math" w:cstheme="minorHAnsi"/>
                <w:sz w:val="40"/>
                <w:szCs w:val="40"/>
              </w:rPr>
              <m:t>1</m:t>
            </m:r>
          </m:num>
          <m:den>
            <m:f>
              <m:fPr>
                <m:ctrlPr>
                  <w:rPr>
                    <w:rFonts w:ascii="Cambria Math" w:hAnsi="Cambria Math" w:cstheme="minorHAnsi"/>
                    <w:iCs/>
                    <w:sz w:val="40"/>
                    <w:szCs w:val="40"/>
                  </w:rPr>
                </m:ctrlPr>
              </m:fPr>
              <m:num>
                <m:r>
                  <m:rPr>
                    <m:sty m:val="p"/>
                  </m:rPr>
                  <w:rPr>
                    <w:rFonts w:ascii="Cambria Math" w:hAnsi="Cambria Math" w:cstheme="minorHAnsi"/>
                    <w:sz w:val="40"/>
                    <w:szCs w:val="40"/>
                  </w:rPr>
                  <m:t>β</m:t>
                </m:r>
              </m:num>
              <m:den>
                <m:r>
                  <m:rPr>
                    <m:sty m:val="p"/>
                  </m:rPr>
                  <w:rPr>
                    <w:rFonts w:ascii="Cambria Math" w:hAnsi="Cambria Math" w:cstheme="minorHAnsi"/>
                    <w:sz w:val="40"/>
                    <w:szCs w:val="40"/>
                  </w:rPr>
                  <m:t>ϒ</m:t>
                </m:r>
              </m:den>
            </m:f>
          </m:den>
        </m:f>
      </m:oMath>
    </w:p>
    <w:p w14:paraId="1D551D55" w14:textId="0B2332C7" w:rsidR="000421FB" w:rsidRPr="00110C17" w:rsidRDefault="00A12CB3" w:rsidP="00E52C68">
      <w:pPr>
        <w:rPr>
          <w:sz w:val="28"/>
          <w:szCs w:val="28"/>
        </w:rPr>
      </w:pPr>
      <w:r w:rsidRPr="00110C17">
        <w:rPr>
          <w:sz w:val="28"/>
          <w:szCs w:val="28"/>
        </w:rPr>
        <w:t>β/γ is known as the reproduction number and is denoted by Ro</w:t>
      </w:r>
    </w:p>
    <w:p w14:paraId="2836C8D0" w14:textId="11C2070D" w:rsidR="000421FB" w:rsidRPr="00110C17" w:rsidRDefault="00A12CB3" w:rsidP="00E52C68">
      <w:pPr>
        <w:rPr>
          <w:rFonts w:eastAsiaTheme="minorEastAsia" w:cstheme="minorHAnsi"/>
          <w:sz w:val="28"/>
          <w:szCs w:val="28"/>
        </w:rPr>
      </w:pPr>
      <w:r>
        <w:t xml:space="preserve"> </w:t>
      </w:r>
      <w:r w:rsidRPr="00110C17">
        <w:rPr>
          <w:sz w:val="28"/>
          <w:szCs w:val="28"/>
        </w:rPr>
        <w:t>If</w:t>
      </w:r>
      <w:r w:rsidR="00110C17">
        <w:rPr>
          <w:sz w:val="28"/>
          <w:szCs w:val="28"/>
        </w:rPr>
        <w:t xml:space="preserve"> R</w:t>
      </w:r>
      <w:r w:rsidR="00110C17">
        <w:rPr>
          <w:sz w:val="28"/>
          <w:szCs w:val="28"/>
          <w:vertAlign w:val="subscript"/>
        </w:rPr>
        <w:t xml:space="preserve">O </w:t>
      </w:r>
      <w:r w:rsidR="00110C17" w:rsidRPr="00110C17">
        <w:rPr>
          <w:rFonts w:cstheme="minorHAnsi"/>
          <w:sz w:val="28"/>
          <w:szCs w:val="28"/>
        </w:rPr>
        <w:t>≤</w:t>
      </w:r>
      <w:r w:rsidR="00110C17">
        <w:rPr>
          <w:rFonts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N</m:t>
            </m:r>
          </m:den>
        </m:f>
      </m:oMath>
    </w:p>
    <w:p w14:paraId="715130EE" w14:textId="77777777" w:rsidR="00792CE5" w:rsidRPr="00110C17" w:rsidRDefault="00A12CB3" w:rsidP="00E52C68">
      <w:pPr>
        <w:rPr>
          <w:sz w:val="28"/>
          <w:szCs w:val="28"/>
        </w:rPr>
      </w:pPr>
      <w:r>
        <w:t xml:space="preserve"> </w:t>
      </w:r>
      <w:r w:rsidRPr="00110C17">
        <w:rPr>
          <w:sz w:val="28"/>
          <w:szCs w:val="28"/>
        </w:rPr>
        <w:t>the equilibrium is stable and the epidemic won’t spread.</w:t>
      </w:r>
    </w:p>
    <w:p w14:paraId="2A7071BF" w14:textId="7AA3ADAA" w:rsidR="0036004B" w:rsidRPr="00110C17" w:rsidRDefault="00A12CB3" w:rsidP="00E52C68">
      <w:pPr>
        <w:rPr>
          <w:sz w:val="28"/>
          <w:szCs w:val="28"/>
          <w:vertAlign w:val="subscript"/>
        </w:rPr>
      </w:pPr>
      <w:r w:rsidRPr="00110C17">
        <w:rPr>
          <w:sz w:val="28"/>
          <w:szCs w:val="28"/>
        </w:rPr>
        <w:t xml:space="preserve"> If</w:t>
      </w:r>
      <w:r w:rsidR="00110C17">
        <w:rPr>
          <w:sz w:val="28"/>
          <w:szCs w:val="28"/>
        </w:rPr>
        <w:t xml:space="preserve"> R</w:t>
      </w:r>
      <w:r w:rsidR="00110C17">
        <w:rPr>
          <w:sz w:val="28"/>
          <w:szCs w:val="28"/>
          <w:vertAlign w:val="subscript"/>
        </w:rPr>
        <w:t xml:space="preserve">O </w:t>
      </w:r>
      <w:r w:rsidR="00110C17" w:rsidRPr="00110C17">
        <w:rPr>
          <w:sz w:val="28"/>
          <w:szCs w:val="28"/>
          <w:vertAlign w:val="subscript"/>
        </w:rPr>
        <w:t xml:space="preserve"> ≥</w:t>
      </w:r>
      <w:r w:rsidR="00110C17">
        <w:rPr>
          <w:sz w:val="28"/>
          <w:szCs w:val="28"/>
          <w:vertAlign w:val="subscript"/>
        </w:rPr>
        <w:t xml:space="preserve"> </w:t>
      </w:r>
      <m:oMath>
        <m:f>
          <m:fPr>
            <m:ctrlPr>
              <w:rPr>
                <w:rFonts w:ascii="Cambria Math" w:hAnsi="Cambria Math"/>
                <w:i/>
                <w:sz w:val="28"/>
                <w:szCs w:val="28"/>
                <w:vertAlign w:val="subscript"/>
              </w:rPr>
            </m:ctrlPr>
          </m:fPr>
          <m:num>
            <m:r>
              <w:rPr>
                <w:rFonts w:ascii="Cambria Math" w:hAnsi="Cambria Math"/>
                <w:sz w:val="28"/>
                <w:szCs w:val="28"/>
                <w:vertAlign w:val="subscript"/>
              </w:rPr>
              <m:t>1</m:t>
            </m:r>
          </m:num>
          <m:den>
            <m:r>
              <w:rPr>
                <w:rFonts w:ascii="Cambria Math" w:hAnsi="Cambria Math"/>
                <w:sz w:val="28"/>
                <w:szCs w:val="28"/>
                <w:vertAlign w:val="subscript"/>
              </w:rPr>
              <m:t>N</m:t>
            </m:r>
          </m:den>
        </m:f>
      </m:oMath>
    </w:p>
    <w:p w14:paraId="66557943" w14:textId="744A4C24" w:rsidR="00EA6BFC" w:rsidRPr="00110C17" w:rsidRDefault="00A12CB3" w:rsidP="00E52C68">
      <w:pPr>
        <w:rPr>
          <w:sz w:val="28"/>
          <w:szCs w:val="28"/>
        </w:rPr>
      </w:pPr>
      <w:r w:rsidRPr="00110C17">
        <w:rPr>
          <w:sz w:val="28"/>
          <w:szCs w:val="28"/>
        </w:rPr>
        <w:t xml:space="preserve">the equilibrium is unstable and the epidemic will spread further </w:t>
      </w:r>
    </w:p>
    <w:p w14:paraId="6507270C" w14:textId="77777777" w:rsidR="002F592C" w:rsidRDefault="00A12CB3" w:rsidP="00E52C68">
      <w:pPr>
        <w:rPr>
          <w:b/>
          <w:bCs/>
          <w:sz w:val="40"/>
          <w:szCs w:val="40"/>
        </w:rPr>
      </w:pPr>
      <w:r w:rsidRPr="00110C17">
        <w:rPr>
          <w:b/>
          <w:bCs/>
          <w:sz w:val="40"/>
          <w:szCs w:val="40"/>
        </w:rPr>
        <w:t>GRAPHING THE SIR MODEL IN MATLAB</w:t>
      </w:r>
    </w:p>
    <w:p w14:paraId="16EEFA5F" w14:textId="27C2B023" w:rsidR="00EA6BFC" w:rsidRPr="00110C17" w:rsidRDefault="002F592C" w:rsidP="00E52C68">
      <w:pPr>
        <w:rPr>
          <w:sz w:val="40"/>
          <w:szCs w:val="40"/>
        </w:rPr>
      </w:pPr>
      <w:r w:rsidRPr="002F592C">
        <w:rPr>
          <w:noProof/>
          <w:sz w:val="40"/>
          <w:szCs w:val="40"/>
        </w:rPr>
        <w:drawing>
          <wp:inline distT="0" distB="0" distL="0" distR="0" wp14:anchorId="72EBF8D1" wp14:editId="2347C124">
            <wp:extent cx="5731510" cy="3705860"/>
            <wp:effectExtent l="0" t="0" r="2540" b="8890"/>
            <wp:docPr id="179528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82161" name=""/>
                    <pic:cNvPicPr/>
                  </pic:nvPicPr>
                  <pic:blipFill>
                    <a:blip r:embed="rId8"/>
                    <a:stretch>
                      <a:fillRect/>
                    </a:stretch>
                  </pic:blipFill>
                  <pic:spPr>
                    <a:xfrm>
                      <a:off x="0" y="0"/>
                      <a:ext cx="5731510" cy="3705860"/>
                    </a:xfrm>
                    <a:prstGeom prst="rect">
                      <a:avLst/>
                    </a:prstGeom>
                  </pic:spPr>
                </pic:pic>
              </a:graphicData>
            </a:graphic>
          </wp:inline>
        </w:drawing>
      </w:r>
      <w:r w:rsidR="00A12CB3" w:rsidRPr="00110C17">
        <w:rPr>
          <w:sz w:val="40"/>
          <w:szCs w:val="40"/>
        </w:rPr>
        <w:t xml:space="preserve"> </w:t>
      </w:r>
    </w:p>
    <w:p w14:paraId="100D54C5" w14:textId="3DB9A083" w:rsidR="00EA6BFC" w:rsidRPr="002F592C" w:rsidRDefault="00A12CB3" w:rsidP="00E52C68">
      <w:pPr>
        <w:rPr>
          <w:sz w:val="28"/>
          <w:szCs w:val="28"/>
        </w:rPr>
      </w:pPr>
      <w:r w:rsidRPr="002F592C">
        <w:rPr>
          <w:sz w:val="28"/>
          <w:szCs w:val="28"/>
        </w:rPr>
        <w:t xml:space="preserve">FIGURE 2: Spread of COVID-19 in the absence of intervention </w:t>
      </w:r>
    </w:p>
    <w:p w14:paraId="5D642900" w14:textId="77777777" w:rsidR="00EA6BFC" w:rsidRDefault="00EA6BFC" w:rsidP="00E52C68"/>
    <w:p w14:paraId="35DCD9EC" w14:textId="4B62D496" w:rsidR="00EA6BFC" w:rsidRPr="002F592C" w:rsidRDefault="00B83233" w:rsidP="00E52C68">
      <w:pPr>
        <w:rPr>
          <w:b/>
          <w:bCs/>
          <w:sz w:val="40"/>
          <w:szCs w:val="40"/>
        </w:rPr>
      </w:pPr>
      <w:r w:rsidRPr="002F592C">
        <w:rPr>
          <w:b/>
          <w:bCs/>
          <w:sz w:val="40"/>
          <w:szCs w:val="40"/>
        </w:rPr>
        <w:t>I</w:t>
      </w:r>
      <w:r w:rsidR="00453FB7" w:rsidRPr="002F592C">
        <w:rPr>
          <w:b/>
          <w:bCs/>
          <w:sz w:val="40"/>
          <w:szCs w:val="40"/>
        </w:rPr>
        <w:t>n</w:t>
      </w:r>
      <w:r w:rsidRPr="002F592C">
        <w:rPr>
          <w:b/>
          <w:bCs/>
          <w:sz w:val="40"/>
          <w:szCs w:val="40"/>
        </w:rPr>
        <w:t>tervention</w:t>
      </w:r>
    </w:p>
    <w:p w14:paraId="24148DA5" w14:textId="77777777" w:rsidR="002F592C" w:rsidRDefault="00A12CB3" w:rsidP="002F592C">
      <w:pPr>
        <w:pStyle w:val="ListParagraph"/>
        <w:numPr>
          <w:ilvl w:val="0"/>
          <w:numId w:val="3"/>
        </w:numPr>
        <w:rPr>
          <w:sz w:val="28"/>
          <w:szCs w:val="28"/>
        </w:rPr>
      </w:pPr>
      <w:r w:rsidRPr="002F592C">
        <w:rPr>
          <w:sz w:val="28"/>
          <w:szCs w:val="28"/>
        </w:rPr>
        <w:lastRenderedPageBreak/>
        <w:t>We assume that the infection rate β is constant over time when using the basic SIR model.</w:t>
      </w:r>
    </w:p>
    <w:p w14:paraId="21767816" w14:textId="4CBDAFF8" w:rsidR="00BA2E68" w:rsidRPr="002F592C" w:rsidRDefault="00A12CB3" w:rsidP="002F592C">
      <w:pPr>
        <w:pStyle w:val="ListParagraph"/>
        <w:numPr>
          <w:ilvl w:val="0"/>
          <w:numId w:val="3"/>
        </w:numPr>
        <w:rPr>
          <w:sz w:val="28"/>
          <w:szCs w:val="28"/>
        </w:rPr>
      </w:pPr>
      <w:r w:rsidRPr="002F592C">
        <w:rPr>
          <w:sz w:val="28"/>
          <w:szCs w:val="28"/>
        </w:rPr>
        <w:t xml:space="preserve"> The public and the government can implement strategies that lower the infection rate. The government of India had imposed a nationwide lockdown for 21 days. The rate of infection is also somewhat reduced by frequent use of sanitizer and masks. </w:t>
      </w:r>
    </w:p>
    <w:p w14:paraId="149B45D0" w14:textId="77777777" w:rsidR="00BA2E68" w:rsidRPr="002F592C" w:rsidRDefault="00BA2E68" w:rsidP="00E52C68">
      <w:pPr>
        <w:rPr>
          <w:sz w:val="28"/>
          <w:szCs w:val="28"/>
        </w:rPr>
      </w:pPr>
    </w:p>
    <w:p w14:paraId="5F80396C" w14:textId="77777777" w:rsidR="00325E79" w:rsidRDefault="00A12CB3" w:rsidP="00E52C68">
      <w:pPr>
        <w:rPr>
          <w:sz w:val="28"/>
          <w:szCs w:val="28"/>
        </w:rPr>
      </w:pPr>
      <w:r w:rsidRPr="002F592C">
        <w:rPr>
          <w:sz w:val="28"/>
          <w:szCs w:val="28"/>
        </w:rPr>
        <w:t>Let the fraction of contact prevention through such intervention is q</w:t>
      </w:r>
      <w:r w:rsidR="006B2753" w:rsidRPr="002F592C">
        <w:rPr>
          <w:sz w:val="28"/>
          <w:szCs w:val="28"/>
        </w:rPr>
        <w:t xml:space="preserve"> where q is independent of time</w:t>
      </w:r>
      <w:r w:rsidRPr="002F592C">
        <w:rPr>
          <w:sz w:val="28"/>
          <w:szCs w:val="28"/>
        </w:rPr>
        <w:t xml:space="preserve">. This can be included in the differential equations as </w:t>
      </w:r>
    </w:p>
    <w:p w14:paraId="3AA33716" w14:textId="086E0D2D" w:rsidR="002F592C" w:rsidRPr="002F592C" w:rsidRDefault="00000000" w:rsidP="00E52C68">
      <w:pPr>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dS</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 -</m:t>
          </m:r>
          <m:d>
            <m:dPr>
              <m:ctrlPr>
                <w:rPr>
                  <w:rFonts w:ascii="Cambria Math" w:hAnsi="Cambria Math"/>
                  <w:i/>
                  <w:sz w:val="28"/>
                  <w:szCs w:val="28"/>
                </w:rPr>
              </m:ctrlPr>
            </m:dPr>
            <m:e>
              <m:r>
                <w:rPr>
                  <w:rFonts w:ascii="Cambria Math" w:hAnsi="Cambria Math"/>
                  <w:sz w:val="28"/>
                  <w:szCs w:val="28"/>
                </w:rPr>
                <m:t>1-q</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βSI</m:t>
          </m:r>
        </m:oMath>
      </m:oMathPara>
    </w:p>
    <w:p w14:paraId="7ED9AC80" w14:textId="1F47B287" w:rsidR="002F592C" w:rsidRPr="002F592C" w:rsidRDefault="002F592C" w:rsidP="00E52C68">
      <w:pPr>
        <w:rPr>
          <w:rFonts w:eastAsiaTheme="minorEastAsia"/>
          <w:sz w:val="28"/>
          <w:szCs w:val="28"/>
        </w:rPr>
      </w:pPr>
      <w:r>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dI</m:t>
            </m:r>
            <m:d>
              <m:dPr>
                <m:ctrlPr>
                  <w:rPr>
                    <w:rFonts w:ascii="Cambria Math" w:eastAsiaTheme="minorEastAsia" w:hAnsi="Cambria Math"/>
                    <w:i/>
                    <w:sz w:val="28"/>
                    <w:szCs w:val="28"/>
                  </w:rPr>
                </m:ctrlPr>
              </m:dPr>
              <m:e>
                <m:r>
                  <w:rPr>
                    <w:rFonts w:ascii="Cambria Math" w:eastAsiaTheme="minorEastAsia" w:hAnsi="Cambria Math"/>
                    <w:sz w:val="28"/>
                    <w:szCs w:val="28"/>
                  </w:rPr>
                  <m:t>t</m:t>
                </m:r>
              </m:e>
            </m:d>
          </m:num>
          <m:den>
            <m:r>
              <w:rPr>
                <w:rFonts w:ascii="Cambria Math" w:eastAsiaTheme="minorEastAsia" w:hAnsi="Cambria Math"/>
                <w:sz w:val="28"/>
                <w:szCs w:val="28"/>
              </w:rPr>
              <m:t>dt</m:t>
            </m:r>
          </m:den>
        </m:f>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1-q</m:t>
            </m:r>
            <m:d>
              <m:dPr>
                <m:ctrlPr>
                  <w:rPr>
                    <w:rFonts w:ascii="Cambria Math" w:eastAsiaTheme="minorEastAsia" w:hAnsi="Cambria Math"/>
                    <w:i/>
                    <w:sz w:val="28"/>
                    <w:szCs w:val="28"/>
                  </w:rPr>
                </m:ctrlPr>
              </m:dPr>
              <m:e>
                <m:r>
                  <w:rPr>
                    <w:rFonts w:ascii="Cambria Math" w:eastAsiaTheme="minorEastAsia" w:hAnsi="Cambria Math"/>
                    <w:sz w:val="28"/>
                    <w:szCs w:val="28"/>
                  </w:rPr>
                  <m:t>t</m:t>
                </m:r>
              </m:e>
            </m:d>
          </m:e>
        </m:d>
        <m:r>
          <w:rPr>
            <w:rFonts w:ascii="Cambria Math" w:eastAsiaTheme="minorEastAsia" w:hAnsi="Cambria Math"/>
            <w:sz w:val="28"/>
            <w:szCs w:val="28"/>
          </w:rPr>
          <m:t>βSI- ϒ</m:t>
        </m:r>
      </m:oMath>
    </w:p>
    <w:p w14:paraId="4F780751" w14:textId="5CD88871" w:rsidR="002F592C" w:rsidRPr="002F592C" w:rsidRDefault="002F592C" w:rsidP="00E52C68">
      <w:pPr>
        <w:rPr>
          <w:rFonts w:eastAsiaTheme="minorEastAsia"/>
          <w:sz w:val="28"/>
          <w:szCs w:val="28"/>
        </w:rPr>
      </w:pPr>
      <w:r>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dR</m:t>
            </m:r>
            <m:d>
              <m:dPr>
                <m:ctrlPr>
                  <w:rPr>
                    <w:rFonts w:ascii="Cambria Math" w:eastAsiaTheme="minorEastAsia" w:hAnsi="Cambria Math"/>
                    <w:i/>
                    <w:sz w:val="28"/>
                    <w:szCs w:val="28"/>
                  </w:rPr>
                </m:ctrlPr>
              </m:dPr>
              <m:e>
                <m:r>
                  <w:rPr>
                    <w:rFonts w:ascii="Cambria Math" w:eastAsiaTheme="minorEastAsia" w:hAnsi="Cambria Math"/>
                    <w:sz w:val="28"/>
                    <w:szCs w:val="28"/>
                  </w:rPr>
                  <m:t>t</m:t>
                </m:r>
              </m:e>
            </m:d>
          </m:num>
          <m:den>
            <m:r>
              <w:rPr>
                <w:rFonts w:ascii="Cambria Math" w:eastAsiaTheme="minorEastAsia" w:hAnsi="Cambria Math"/>
                <w:sz w:val="28"/>
                <w:szCs w:val="28"/>
              </w:rPr>
              <m:t>dt</m:t>
            </m:r>
          </m:den>
        </m:f>
        <m:r>
          <w:rPr>
            <w:rFonts w:ascii="Cambria Math" w:eastAsiaTheme="minorEastAsia" w:hAnsi="Cambria Math"/>
            <w:sz w:val="28"/>
            <w:szCs w:val="28"/>
          </w:rPr>
          <m:t>= ϒI</m:t>
        </m:r>
      </m:oMath>
    </w:p>
    <w:p w14:paraId="4C2D8E3C" w14:textId="77777777" w:rsidR="00CC6DCA" w:rsidRPr="002F592C" w:rsidRDefault="00A12CB3" w:rsidP="00E52C68">
      <w:pPr>
        <w:rPr>
          <w:sz w:val="28"/>
          <w:szCs w:val="28"/>
        </w:rPr>
      </w:pPr>
      <w:r w:rsidRPr="002F592C">
        <w:rPr>
          <w:sz w:val="28"/>
          <w:szCs w:val="28"/>
        </w:rPr>
        <w:t>Quite clearly, if there is no intervention, q= 0 i.e. there is no change in effective β. The ideal case of identifying and isolating each infected person would result in q = 1.</w:t>
      </w:r>
    </w:p>
    <w:p w14:paraId="6E67082D" w14:textId="0E62DC6A" w:rsidR="00CC6DCA" w:rsidRDefault="00A12CB3" w:rsidP="00E52C68">
      <w:pPr>
        <w:rPr>
          <w:sz w:val="28"/>
          <w:szCs w:val="28"/>
        </w:rPr>
      </w:pPr>
      <w:r w:rsidRPr="002F592C">
        <w:rPr>
          <w:sz w:val="28"/>
          <w:szCs w:val="28"/>
        </w:rPr>
        <w:t>Since S + I + R = N, R(t</w:t>
      </w:r>
      <w:r w:rsidR="002F592C" w:rsidRPr="002F592C">
        <w:rPr>
          <w:sz w:val="28"/>
          <w:szCs w:val="28"/>
          <w:vertAlign w:val="subscript"/>
        </w:rPr>
        <w:t>O</w:t>
      </w:r>
      <w:r w:rsidRPr="002F592C">
        <w:rPr>
          <w:sz w:val="28"/>
          <w:szCs w:val="28"/>
        </w:rPr>
        <w:t>) can be determined by the values of S(t</w:t>
      </w:r>
      <w:r w:rsidR="002F592C" w:rsidRPr="002F592C">
        <w:rPr>
          <w:sz w:val="28"/>
          <w:szCs w:val="28"/>
          <w:vertAlign w:val="subscript"/>
        </w:rPr>
        <w:t>O</w:t>
      </w:r>
      <w:r w:rsidRPr="002F592C">
        <w:rPr>
          <w:sz w:val="28"/>
          <w:szCs w:val="28"/>
        </w:rPr>
        <w:t>) and I(t</w:t>
      </w:r>
      <w:r w:rsidR="002F592C" w:rsidRPr="002F592C">
        <w:rPr>
          <w:sz w:val="28"/>
          <w:szCs w:val="28"/>
          <w:vertAlign w:val="subscript"/>
        </w:rPr>
        <w:t>O</w:t>
      </w:r>
      <w:r w:rsidRPr="002F592C">
        <w:rPr>
          <w:sz w:val="28"/>
          <w:szCs w:val="28"/>
        </w:rPr>
        <w:t>) at any given time to. For convenience, we can convert this 3-D system to 2-D.</w:t>
      </w:r>
    </w:p>
    <w:p w14:paraId="2FF1DEAC" w14:textId="069E3D11" w:rsidR="002F592C" w:rsidRPr="002F592C" w:rsidRDefault="00000000" w:rsidP="00E52C68">
      <w:pPr>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dS</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 -</m:t>
          </m:r>
          <m:d>
            <m:dPr>
              <m:ctrlPr>
                <w:rPr>
                  <w:rFonts w:ascii="Cambria Math" w:hAnsi="Cambria Math"/>
                  <w:i/>
                  <w:sz w:val="28"/>
                  <w:szCs w:val="28"/>
                </w:rPr>
              </m:ctrlPr>
            </m:dPr>
            <m:e>
              <m:r>
                <w:rPr>
                  <w:rFonts w:ascii="Cambria Math" w:hAnsi="Cambria Math"/>
                  <w:sz w:val="28"/>
                  <w:szCs w:val="28"/>
                </w:rPr>
                <m:t>1-q</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βSI=0</m:t>
          </m:r>
        </m:oMath>
      </m:oMathPara>
    </w:p>
    <w:p w14:paraId="117385FD" w14:textId="382A0178" w:rsidR="002F592C" w:rsidRPr="002F592C" w:rsidRDefault="002F592C" w:rsidP="00E52C68">
      <w:pPr>
        <w:rPr>
          <w:rFonts w:eastAsiaTheme="minorEastAsia"/>
          <w:sz w:val="28"/>
          <w:szCs w:val="28"/>
        </w:rPr>
      </w:pPr>
      <w:r>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dI(t)</m:t>
            </m:r>
          </m:num>
          <m:den>
            <m:r>
              <w:rPr>
                <w:rFonts w:ascii="Cambria Math" w:eastAsiaTheme="minorEastAsia" w:hAnsi="Cambria Math"/>
                <w:sz w:val="28"/>
                <w:szCs w:val="28"/>
              </w:rPr>
              <m:t>dt</m:t>
            </m:r>
          </m:den>
        </m:f>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1-q</m:t>
            </m:r>
            <m:d>
              <m:dPr>
                <m:ctrlPr>
                  <w:rPr>
                    <w:rFonts w:ascii="Cambria Math" w:eastAsiaTheme="minorEastAsia" w:hAnsi="Cambria Math"/>
                    <w:i/>
                    <w:sz w:val="28"/>
                    <w:szCs w:val="28"/>
                  </w:rPr>
                </m:ctrlPr>
              </m:dPr>
              <m:e>
                <m:r>
                  <w:rPr>
                    <w:rFonts w:ascii="Cambria Math" w:eastAsiaTheme="minorEastAsia" w:hAnsi="Cambria Math"/>
                    <w:sz w:val="28"/>
                    <w:szCs w:val="28"/>
                  </w:rPr>
                  <m:t>t</m:t>
                </m:r>
              </m:e>
            </m:d>
          </m:e>
        </m:d>
        <m:r>
          <w:rPr>
            <w:rFonts w:ascii="Cambria Math" w:eastAsiaTheme="minorEastAsia" w:hAnsi="Cambria Math"/>
            <w:sz w:val="28"/>
            <w:szCs w:val="28"/>
          </w:rPr>
          <m:t>βSI- ϒI=0</m:t>
        </m:r>
      </m:oMath>
    </w:p>
    <w:p w14:paraId="3198E3BF" w14:textId="5DE3499A" w:rsidR="00CC6DCA" w:rsidRPr="002F592C" w:rsidRDefault="00A12CB3" w:rsidP="00E52C68">
      <w:pPr>
        <w:rPr>
          <w:rFonts w:eastAsiaTheme="minorEastAsia"/>
          <w:sz w:val="28"/>
          <w:szCs w:val="28"/>
        </w:rPr>
      </w:pPr>
      <w:r>
        <w:t xml:space="preserve"> </w:t>
      </w:r>
      <w:r w:rsidRPr="002F592C">
        <w:rPr>
          <w:sz w:val="28"/>
          <w:szCs w:val="28"/>
        </w:rPr>
        <w:t xml:space="preserve">where </w:t>
      </w:r>
      <w:r w:rsidR="002F592C">
        <w:rPr>
          <w:sz w:val="28"/>
          <w:szCs w:val="28"/>
        </w:rPr>
        <w:t xml:space="preserve"> </w:t>
      </w:r>
      <m:oMath>
        <m:f>
          <m:fPr>
            <m:ctrlPr>
              <w:rPr>
                <w:rFonts w:ascii="Cambria Math" w:hAnsi="Cambria Math"/>
                <w:i/>
                <w:sz w:val="28"/>
                <w:szCs w:val="28"/>
              </w:rPr>
            </m:ctrlPr>
          </m:fPr>
          <m:num>
            <m:r>
              <w:rPr>
                <w:rFonts w:ascii="Cambria Math" w:hAnsi="Cambria Math"/>
                <w:sz w:val="28"/>
                <w:szCs w:val="28"/>
              </w:rPr>
              <m:t>dS</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S*, I*</m:t>
            </m:r>
          </m:e>
        </m:d>
      </m:oMath>
    </w:p>
    <w:p w14:paraId="266951BA" w14:textId="3EF70FEC" w:rsidR="002F592C" w:rsidRPr="002F592C" w:rsidRDefault="002F592C" w:rsidP="00E52C68">
      <w:pPr>
        <w:rPr>
          <w:rFonts w:eastAsiaTheme="minorEastAsia"/>
          <w:sz w:val="28"/>
          <w:szCs w:val="28"/>
        </w:rPr>
      </w:pPr>
      <w:r>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dI</m:t>
            </m:r>
            <m:d>
              <m:dPr>
                <m:ctrlPr>
                  <w:rPr>
                    <w:rFonts w:ascii="Cambria Math" w:eastAsiaTheme="minorEastAsia" w:hAnsi="Cambria Math"/>
                    <w:i/>
                    <w:sz w:val="28"/>
                    <w:szCs w:val="28"/>
                  </w:rPr>
                </m:ctrlPr>
              </m:dPr>
              <m:e>
                <m:r>
                  <w:rPr>
                    <w:rFonts w:ascii="Cambria Math" w:eastAsiaTheme="minorEastAsia" w:hAnsi="Cambria Math"/>
                    <w:sz w:val="28"/>
                    <w:szCs w:val="28"/>
                  </w:rPr>
                  <m:t>t</m:t>
                </m:r>
              </m:e>
            </m:d>
          </m:num>
          <m:den>
            <m:r>
              <w:rPr>
                <w:rFonts w:ascii="Cambria Math" w:eastAsiaTheme="minorEastAsia" w:hAnsi="Cambria Math"/>
                <w:sz w:val="28"/>
                <w:szCs w:val="28"/>
              </w:rPr>
              <m:t>dt</m:t>
            </m:r>
          </m:den>
        </m:f>
        <m:r>
          <w:rPr>
            <w:rFonts w:ascii="Cambria Math" w:eastAsiaTheme="minorEastAsia" w:hAnsi="Cambria Math"/>
            <w:sz w:val="28"/>
            <w:szCs w:val="28"/>
          </w:rPr>
          <m:t>=g</m:t>
        </m:r>
        <m:d>
          <m:dPr>
            <m:ctrlPr>
              <w:rPr>
                <w:rFonts w:ascii="Cambria Math" w:eastAsiaTheme="minorEastAsia" w:hAnsi="Cambria Math"/>
                <w:i/>
                <w:sz w:val="28"/>
                <w:szCs w:val="28"/>
              </w:rPr>
            </m:ctrlPr>
          </m:dPr>
          <m:e>
            <m:r>
              <w:rPr>
                <w:rFonts w:ascii="Cambria Math" w:eastAsiaTheme="minorEastAsia" w:hAnsi="Cambria Math"/>
                <w:sz w:val="28"/>
                <w:szCs w:val="28"/>
              </w:rPr>
              <m:t>S*,I*</m:t>
            </m:r>
          </m:e>
        </m:d>
      </m:oMath>
    </w:p>
    <w:p w14:paraId="06CA6042" w14:textId="3E8C7B72" w:rsidR="00CC6DCA" w:rsidRDefault="002F592C" w:rsidP="00E52C68">
      <w:pPr>
        <w:rPr>
          <w:sz w:val="28"/>
          <w:szCs w:val="28"/>
        </w:rPr>
      </w:pPr>
      <w:r w:rsidRPr="002F592C">
        <w:rPr>
          <w:sz w:val="28"/>
          <w:szCs w:val="28"/>
        </w:rPr>
        <w:t>Let's</w:t>
      </w:r>
      <w:r w:rsidR="00A12CB3" w:rsidRPr="002F592C">
        <w:rPr>
          <w:sz w:val="28"/>
          <w:szCs w:val="28"/>
        </w:rPr>
        <w:t xml:space="preserve"> calculate the </w:t>
      </w:r>
      <w:r w:rsidRPr="002F592C">
        <w:rPr>
          <w:sz w:val="28"/>
          <w:szCs w:val="28"/>
        </w:rPr>
        <w:t>eigenvalues</w:t>
      </w:r>
      <w:r w:rsidR="00A12CB3" w:rsidRPr="002F592C">
        <w:rPr>
          <w:sz w:val="28"/>
          <w:szCs w:val="28"/>
        </w:rPr>
        <w:t xml:space="preserve"> now</w:t>
      </w:r>
      <w:r>
        <w:rPr>
          <w:sz w:val="28"/>
          <w:szCs w:val="28"/>
        </w:rPr>
        <w:t>, we get</w:t>
      </w:r>
    </w:p>
    <w:p w14:paraId="7E3453FB" w14:textId="705226DF" w:rsidR="00CC6DCA" w:rsidRPr="002F592C" w:rsidRDefault="002F592C" w:rsidP="00E52C68">
      <w:pPr>
        <w:rPr>
          <w:sz w:val="28"/>
          <w:szCs w:val="28"/>
        </w:rPr>
      </w:pPr>
      <w:r>
        <w:rPr>
          <w:sz w:val="28"/>
          <w:szCs w:val="28"/>
        </w:rPr>
        <w:t xml:space="preserve">J(S*,I*) = J(S*,0) = </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0</m:t>
                  </m:r>
                </m:e>
                <m:e>
                  <m:r>
                    <w:rPr>
                      <w:rFonts w:ascii="Cambria Math" w:hAnsi="Cambria Math"/>
                      <w:sz w:val="28"/>
                      <w:szCs w:val="28"/>
                    </w:rPr>
                    <m:t>-(1-q</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)βS</m:t>
                  </m:r>
                </m:e>
              </m:mr>
              <m:mr>
                <m:e>
                  <m:r>
                    <w:rPr>
                      <w:rFonts w:ascii="Cambria Math" w:hAnsi="Cambria Math"/>
                      <w:sz w:val="28"/>
                      <w:szCs w:val="28"/>
                    </w:rPr>
                    <m:t>0</m:t>
                  </m:r>
                </m:e>
                <m:e>
                  <m:d>
                    <m:dPr>
                      <m:ctrlPr>
                        <w:rPr>
                          <w:rFonts w:ascii="Cambria Math" w:hAnsi="Cambria Math"/>
                          <w:i/>
                          <w:sz w:val="28"/>
                          <w:szCs w:val="28"/>
                        </w:rPr>
                      </m:ctrlPr>
                    </m:dPr>
                    <m:e>
                      <m:r>
                        <w:rPr>
                          <w:rFonts w:ascii="Cambria Math" w:hAnsi="Cambria Math"/>
                          <w:sz w:val="28"/>
                          <w:szCs w:val="28"/>
                        </w:rPr>
                        <m:t>1-q</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βS-ϒ</m:t>
                  </m:r>
                </m:e>
              </m:mr>
            </m:m>
          </m:e>
        </m:d>
      </m:oMath>
    </w:p>
    <w:p w14:paraId="2E39184C" w14:textId="77777777" w:rsidR="00091A63" w:rsidRDefault="00A12CB3" w:rsidP="00E52C68">
      <w:pPr>
        <w:rPr>
          <w:sz w:val="28"/>
          <w:szCs w:val="28"/>
        </w:rPr>
      </w:pPr>
      <w:r w:rsidRPr="002F592C">
        <w:rPr>
          <w:sz w:val="28"/>
          <w:szCs w:val="28"/>
        </w:rPr>
        <w:t>Eigenvalues of this matrix are λ</w:t>
      </w:r>
      <w:r w:rsidR="00C1626E" w:rsidRPr="002F592C">
        <w:rPr>
          <w:sz w:val="28"/>
          <w:szCs w:val="28"/>
          <w:vertAlign w:val="subscript"/>
        </w:rPr>
        <w:t>1</w:t>
      </w:r>
      <w:r w:rsidRPr="002F592C">
        <w:rPr>
          <w:sz w:val="28"/>
          <w:szCs w:val="28"/>
        </w:rPr>
        <w:t xml:space="preserve"> = 0, and λ</w:t>
      </w:r>
      <w:r w:rsidR="00C1626E" w:rsidRPr="002F592C">
        <w:rPr>
          <w:sz w:val="28"/>
          <w:szCs w:val="28"/>
          <w:vertAlign w:val="subscript"/>
        </w:rPr>
        <w:t>2</w:t>
      </w:r>
      <w:r w:rsidRPr="002F592C">
        <w:rPr>
          <w:sz w:val="28"/>
          <w:szCs w:val="28"/>
        </w:rPr>
        <w:t xml:space="preserve"> = (1-q)βS−γ and eigen vectors are:</w:t>
      </w:r>
    </w:p>
    <w:p w14:paraId="6AF620DF" w14:textId="49F09962" w:rsidR="00CC6DCA" w:rsidRPr="002F592C" w:rsidRDefault="002F592C" w:rsidP="00E52C68">
      <w:pPr>
        <w:rPr>
          <w:sz w:val="28"/>
          <w:szCs w:val="28"/>
        </w:rPr>
      </w:pPr>
      <w:r>
        <w:rPr>
          <w:sz w:val="28"/>
          <w:szCs w:val="28"/>
        </w:rPr>
        <w:lastRenderedPageBreak/>
        <w:t>V</w:t>
      </w:r>
      <w:r>
        <w:rPr>
          <w:sz w:val="28"/>
          <w:szCs w:val="28"/>
          <w:vertAlign w:val="subscript"/>
        </w:rPr>
        <w:t xml:space="preserve">1 </w:t>
      </w:r>
      <w:r>
        <w:rPr>
          <w:sz w:val="28"/>
          <w:szCs w:val="28"/>
        </w:rPr>
        <w:t xml:space="preserve">= </w:t>
      </w: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1</m:t>
                  </m:r>
                </m:e>
              </m:mr>
              <m:mr>
                <m:e>
                  <m:r>
                    <w:rPr>
                      <w:rFonts w:ascii="Cambria Math" w:hAnsi="Cambria Math"/>
                      <w:sz w:val="28"/>
                      <w:szCs w:val="28"/>
                    </w:rPr>
                    <m:t>0</m:t>
                  </m:r>
                </m:e>
              </m:mr>
            </m:m>
          </m:e>
        </m:d>
      </m:oMath>
      <w:r>
        <w:rPr>
          <w:rFonts w:eastAsiaTheme="minorEastAsia"/>
          <w:sz w:val="28"/>
          <w:szCs w:val="28"/>
        </w:rPr>
        <w:t xml:space="preserve">, and </w:t>
      </w:r>
      <w:r w:rsidRPr="00091A63">
        <w:rPr>
          <w:rFonts w:eastAsiaTheme="minorEastAsia"/>
          <w:sz w:val="32"/>
          <w:szCs w:val="32"/>
        </w:rPr>
        <w:t>V</w:t>
      </w:r>
      <w:r w:rsidRPr="00091A63">
        <w:rPr>
          <w:rFonts w:eastAsiaTheme="minorEastAsia"/>
          <w:sz w:val="32"/>
          <w:szCs w:val="32"/>
          <w:vertAlign w:val="subscript"/>
        </w:rPr>
        <w:t>2</w:t>
      </w:r>
      <w:r w:rsidRPr="00091A63">
        <w:rPr>
          <w:sz w:val="32"/>
          <w:szCs w:val="32"/>
        </w:rPr>
        <w:t xml:space="preserve"> = </w:t>
      </w:r>
      <m:oMath>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r>
                    <w:rPr>
                      <w:rFonts w:ascii="Cambria Math" w:hAnsi="Cambria Math"/>
                      <w:sz w:val="32"/>
                      <w:szCs w:val="32"/>
                    </w:rPr>
                    <m:t>1</m:t>
                  </m:r>
                </m:e>
              </m:mr>
              <m:mr>
                <m:e>
                  <m:f>
                    <m:fPr>
                      <m:ctrlPr>
                        <w:rPr>
                          <w:rFonts w:ascii="Cambria Math" w:hAnsi="Cambria Math"/>
                          <w:i/>
                          <w:sz w:val="32"/>
                          <w:szCs w:val="32"/>
                        </w:rPr>
                      </m:ctrlPr>
                    </m:fPr>
                    <m:num>
                      <m:r>
                        <w:rPr>
                          <w:rFonts w:ascii="Cambria Math" w:hAnsi="Cambria Math"/>
                          <w:sz w:val="32"/>
                          <w:szCs w:val="32"/>
                        </w:rPr>
                        <m:t>ϒ</m:t>
                      </m:r>
                    </m:num>
                    <m:den>
                      <m:d>
                        <m:dPr>
                          <m:ctrlPr>
                            <w:rPr>
                              <w:rFonts w:ascii="Cambria Math" w:hAnsi="Cambria Math"/>
                              <w:i/>
                              <w:sz w:val="32"/>
                              <w:szCs w:val="32"/>
                            </w:rPr>
                          </m:ctrlPr>
                        </m:dPr>
                        <m:e>
                          <m:r>
                            <w:rPr>
                              <w:rFonts w:ascii="Cambria Math" w:hAnsi="Cambria Math"/>
                              <w:sz w:val="32"/>
                              <w:szCs w:val="32"/>
                            </w:rPr>
                            <m:t>1-q</m:t>
                          </m:r>
                          <m:d>
                            <m:dPr>
                              <m:ctrlPr>
                                <w:rPr>
                                  <w:rFonts w:ascii="Cambria Math" w:hAnsi="Cambria Math"/>
                                  <w:i/>
                                  <w:sz w:val="32"/>
                                  <w:szCs w:val="32"/>
                                </w:rPr>
                              </m:ctrlPr>
                            </m:dPr>
                            <m:e>
                              <m:r>
                                <w:rPr>
                                  <w:rFonts w:ascii="Cambria Math" w:hAnsi="Cambria Math"/>
                                  <w:sz w:val="32"/>
                                  <w:szCs w:val="32"/>
                                </w:rPr>
                                <m:t>t</m:t>
                              </m:r>
                            </m:e>
                          </m:d>
                        </m:e>
                      </m:d>
                      <m:r>
                        <w:rPr>
                          <w:rFonts w:ascii="Cambria Math" w:hAnsi="Cambria Math"/>
                          <w:sz w:val="32"/>
                          <w:szCs w:val="32"/>
                        </w:rPr>
                        <m:t>βS-1</m:t>
                      </m:r>
                    </m:den>
                  </m:f>
                </m:e>
              </m:mr>
            </m:m>
          </m:e>
        </m:d>
      </m:oMath>
    </w:p>
    <w:p w14:paraId="6F43D8D8" w14:textId="31E1D2AC" w:rsidR="00CC6DCA" w:rsidRPr="00091A63" w:rsidRDefault="00A12CB3" w:rsidP="00E52C68">
      <w:pPr>
        <w:rPr>
          <w:sz w:val="28"/>
          <w:szCs w:val="28"/>
        </w:rPr>
      </w:pPr>
      <w:r w:rsidRPr="00091A63">
        <w:rPr>
          <w:sz w:val="28"/>
          <w:szCs w:val="28"/>
        </w:rPr>
        <w:t xml:space="preserve">We can check the stability of the steady states by checking if the eigenvalues are negative or positive </w:t>
      </w:r>
    </w:p>
    <w:p w14:paraId="2856198F" w14:textId="77777777" w:rsidR="00CC6DCA" w:rsidRDefault="00A12CB3" w:rsidP="00E52C68">
      <w:pPr>
        <w:rPr>
          <w:b/>
          <w:bCs/>
          <w:sz w:val="40"/>
          <w:szCs w:val="40"/>
        </w:rPr>
      </w:pPr>
      <w:r w:rsidRPr="00091A63">
        <w:rPr>
          <w:b/>
          <w:bCs/>
          <w:sz w:val="40"/>
          <w:szCs w:val="40"/>
        </w:rPr>
        <w:t>Reproduction Number(Ro)</w:t>
      </w:r>
      <w:r w:rsidR="00CC6DCA" w:rsidRPr="00091A63">
        <w:rPr>
          <w:b/>
          <w:bCs/>
          <w:sz w:val="40"/>
          <w:szCs w:val="40"/>
        </w:rPr>
        <w:t xml:space="preserve"> :</w:t>
      </w:r>
    </w:p>
    <w:p w14:paraId="19DB9FD4" w14:textId="5CEC8A10" w:rsidR="00091A63" w:rsidRDefault="00091A63" w:rsidP="00E52C68">
      <w:pPr>
        <w:rPr>
          <w:rFonts w:cstheme="minorHAnsi"/>
          <w:sz w:val="40"/>
          <w:szCs w:val="40"/>
        </w:rPr>
      </w:pPr>
      <w:r>
        <w:rPr>
          <w:sz w:val="40"/>
          <w:szCs w:val="40"/>
        </w:rPr>
        <w:t>(1-q(t))</w:t>
      </w:r>
      <w:r>
        <w:rPr>
          <w:rFonts w:cstheme="minorHAnsi"/>
          <w:sz w:val="40"/>
          <w:szCs w:val="40"/>
        </w:rPr>
        <w:t>βN – ϒ&lt;0</w:t>
      </w:r>
    </w:p>
    <w:p w14:paraId="42A97E10" w14:textId="2B8FB4F7" w:rsidR="00091A63" w:rsidRDefault="00091A63" w:rsidP="00E52C68">
      <w:pPr>
        <w:rPr>
          <w:rFonts w:eastAsiaTheme="minorEastAsia" w:cstheme="minorHAnsi"/>
          <w:sz w:val="40"/>
          <w:szCs w:val="40"/>
        </w:rPr>
      </w:pPr>
      <w:r>
        <w:rPr>
          <w:rFonts w:cstheme="minorHAnsi"/>
          <w:sz w:val="40"/>
          <w:szCs w:val="40"/>
        </w:rPr>
        <w:t xml:space="preserve">N &lt; </w:t>
      </w:r>
      <m:oMath>
        <m:f>
          <m:fPr>
            <m:ctrlPr>
              <w:rPr>
                <w:rFonts w:ascii="Cambria Math" w:hAnsi="Cambria Math" w:cstheme="minorHAnsi"/>
                <w:i/>
                <w:sz w:val="40"/>
                <w:szCs w:val="40"/>
              </w:rPr>
            </m:ctrlPr>
          </m:fPr>
          <m:num>
            <m:r>
              <w:rPr>
                <w:rFonts w:ascii="Cambria Math" w:hAnsi="Cambria Math" w:cstheme="minorHAnsi"/>
                <w:sz w:val="40"/>
                <w:szCs w:val="40"/>
              </w:rPr>
              <m:t>1</m:t>
            </m:r>
          </m:num>
          <m:den>
            <m:f>
              <m:fPr>
                <m:ctrlPr>
                  <w:rPr>
                    <w:rFonts w:ascii="Cambria Math" w:hAnsi="Cambria Math" w:cstheme="minorHAnsi"/>
                    <w:i/>
                    <w:sz w:val="40"/>
                    <w:szCs w:val="40"/>
                  </w:rPr>
                </m:ctrlPr>
              </m:fPr>
              <m:num>
                <m:r>
                  <w:rPr>
                    <w:rFonts w:ascii="Cambria Math" w:hAnsi="Cambria Math" w:cstheme="minorHAnsi"/>
                    <w:sz w:val="40"/>
                    <w:szCs w:val="40"/>
                  </w:rPr>
                  <m:t>(1-q</m:t>
                </m:r>
                <m:d>
                  <m:dPr>
                    <m:ctrlPr>
                      <w:rPr>
                        <w:rFonts w:ascii="Cambria Math" w:hAnsi="Cambria Math" w:cstheme="minorHAnsi"/>
                        <w:i/>
                        <w:sz w:val="40"/>
                        <w:szCs w:val="40"/>
                      </w:rPr>
                    </m:ctrlPr>
                  </m:dPr>
                  <m:e>
                    <m:r>
                      <w:rPr>
                        <w:rFonts w:ascii="Cambria Math" w:hAnsi="Cambria Math" w:cstheme="minorHAnsi"/>
                        <w:sz w:val="40"/>
                        <w:szCs w:val="40"/>
                      </w:rPr>
                      <m:t>t</m:t>
                    </m:r>
                  </m:e>
                </m:d>
                <m:r>
                  <w:rPr>
                    <w:rFonts w:ascii="Cambria Math" w:hAnsi="Cambria Math" w:cstheme="minorHAnsi"/>
                    <w:sz w:val="40"/>
                    <w:szCs w:val="40"/>
                  </w:rPr>
                  <m:t>)β</m:t>
                </m:r>
              </m:num>
              <m:den>
                <m:r>
                  <w:rPr>
                    <w:rFonts w:ascii="Cambria Math" w:hAnsi="Cambria Math" w:cstheme="minorHAnsi"/>
                    <w:sz w:val="40"/>
                    <w:szCs w:val="40"/>
                  </w:rPr>
                  <m:t>ϒ</m:t>
                </m:r>
              </m:den>
            </m:f>
          </m:den>
        </m:f>
      </m:oMath>
    </w:p>
    <w:p w14:paraId="78734A7A" w14:textId="3714EE02" w:rsidR="00091A63" w:rsidRPr="00091A63" w:rsidRDefault="00091A63" w:rsidP="00E52C68">
      <w:pPr>
        <w:rPr>
          <w:sz w:val="40"/>
          <w:szCs w:val="40"/>
          <w:vertAlign w:val="subscript"/>
        </w:rPr>
      </w:pPr>
      <w:r>
        <w:rPr>
          <w:rFonts w:eastAsiaTheme="minorEastAsia" w:cstheme="minorHAnsi"/>
          <w:sz w:val="40"/>
          <w:szCs w:val="40"/>
        </w:rPr>
        <w:t>R</w:t>
      </w:r>
      <w:r>
        <w:rPr>
          <w:rFonts w:eastAsiaTheme="minorEastAsia" w:cstheme="minorHAnsi"/>
          <w:sz w:val="40"/>
          <w:szCs w:val="40"/>
          <w:vertAlign w:val="subscript"/>
        </w:rPr>
        <w:t xml:space="preserve">O = </w:t>
      </w:r>
      <m:oMath>
        <m:f>
          <m:fPr>
            <m:ctrlPr>
              <w:rPr>
                <w:rFonts w:ascii="Cambria Math" w:eastAsiaTheme="minorEastAsia" w:hAnsi="Cambria Math" w:cstheme="minorHAnsi"/>
                <w:i/>
                <w:sz w:val="40"/>
                <w:szCs w:val="40"/>
                <w:vertAlign w:val="subscript"/>
              </w:rPr>
            </m:ctrlPr>
          </m:fPr>
          <m:num>
            <m:r>
              <w:rPr>
                <w:rFonts w:ascii="Cambria Math" w:eastAsiaTheme="minorEastAsia" w:hAnsi="Cambria Math" w:cstheme="minorHAnsi"/>
                <w:sz w:val="40"/>
                <w:szCs w:val="40"/>
                <w:vertAlign w:val="subscript"/>
              </w:rPr>
              <m:t>(1-q</m:t>
            </m:r>
            <m:d>
              <m:dPr>
                <m:ctrlPr>
                  <w:rPr>
                    <w:rFonts w:ascii="Cambria Math" w:eastAsiaTheme="minorEastAsia" w:hAnsi="Cambria Math" w:cstheme="minorHAnsi"/>
                    <w:i/>
                    <w:sz w:val="40"/>
                    <w:szCs w:val="40"/>
                    <w:vertAlign w:val="subscript"/>
                  </w:rPr>
                </m:ctrlPr>
              </m:dPr>
              <m:e>
                <m:r>
                  <w:rPr>
                    <w:rFonts w:ascii="Cambria Math" w:eastAsiaTheme="minorEastAsia" w:hAnsi="Cambria Math" w:cstheme="minorHAnsi"/>
                    <w:sz w:val="40"/>
                    <w:szCs w:val="40"/>
                    <w:vertAlign w:val="subscript"/>
                  </w:rPr>
                  <m:t>t</m:t>
                </m:r>
              </m:e>
            </m:d>
            <m:r>
              <w:rPr>
                <w:rFonts w:ascii="Cambria Math" w:eastAsiaTheme="minorEastAsia" w:hAnsi="Cambria Math" w:cstheme="minorHAnsi"/>
                <w:sz w:val="40"/>
                <w:szCs w:val="40"/>
                <w:vertAlign w:val="subscript"/>
              </w:rPr>
              <m:t>)β</m:t>
            </m:r>
          </m:num>
          <m:den>
            <m:r>
              <w:rPr>
                <w:rFonts w:ascii="Cambria Math" w:eastAsiaTheme="minorEastAsia" w:hAnsi="Cambria Math" w:cstheme="minorHAnsi"/>
                <w:sz w:val="40"/>
                <w:szCs w:val="40"/>
                <w:vertAlign w:val="subscript"/>
              </w:rPr>
              <m:t>ϒ</m:t>
            </m:r>
          </m:den>
        </m:f>
      </m:oMath>
    </w:p>
    <w:p w14:paraId="6FB908BE" w14:textId="77777777" w:rsidR="00CC6DCA" w:rsidRDefault="00CC6DCA" w:rsidP="00E52C68">
      <w:pPr>
        <w:rPr>
          <w:b/>
          <w:bCs/>
        </w:rPr>
      </w:pPr>
    </w:p>
    <w:p w14:paraId="2E3A864C" w14:textId="118EB721" w:rsidR="000910BD" w:rsidRPr="00091A63" w:rsidRDefault="00A12CB3" w:rsidP="00E52C68">
      <w:r w:rsidRPr="00091A63">
        <w:rPr>
          <w:sz w:val="28"/>
          <w:szCs w:val="28"/>
        </w:rPr>
        <w:t>Increasing the value of q slows the rate of exponential growth. Although the pandemic takes longer to reach equilibrium, the peak it attains is lower. This allows the existing healthcare infrastructure to not be overburdened. This is commonly called “flattening the curve.”</w:t>
      </w:r>
      <w:r w:rsidRPr="00091A63">
        <w:t xml:space="preserve"> </w:t>
      </w:r>
    </w:p>
    <w:p w14:paraId="06151560" w14:textId="77777777" w:rsidR="000910BD" w:rsidRDefault="000910BD" w:rsidP="00E52C68"/>
    <w:p w14:paraId="688D1C04" w14:textId="4A7C116D" w:rsidR="00091A63" w:rsidRPr="00091A63" w:rsidRDefault="00A12CB3" w:rsidP="00E52C68">
      <w:pPr>
        <w:rPr>
          <w:b/>
          <w:bCs/>
          <w:sz w:val="40"/>
          <w:szCs w:val="40"/>
        </w:rPr>
      </w:pPr>
      <w:r w:rsidRPr="00091A63">
        <w:rPr>
          <w:b/>
          <w:bCs/>
          <w:sz w:val="40"/>
          <w:szCs w:val="40"/>
        </w:rPr>
        <w:lastRenderedPageBreak/>
        <w:t>Sensitivity Analysis</w:t>
      </w:r>
      <w:r w:rsidR="00091A63" w:rsidRPr="00091A63">
        <w:rPr>
          <w:b/>
          <w:bCs/>
          <w:noProof/>
          <w:sz w:val="40"/>
          <w:szCs w:val="40"/>
        </w:rPr>
        <w:drawing>
          <wp:inline distT="0" distB="0" distL="0" distR="0" wp14:anchorId="14B56E59" wp14:editId="76BEE753">
            <wp:extent cx="5731510" cy="4447540"/>
            <wp:effectExtent l="0" t="0" r="2540" b="0"/>
            <wp:docPr id="203782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23351" name=""/>
                    <pic:cNvPicPr/>
                  </pic:nvPicPr>
                  <pic:blipFill>
                    <a:blip r:embed="rId9"/>
                    <a:stretch>
                      <a:fillRect/>
                    </a:stretch>
                  </pic:blipFill>
                  <pic:spPr>
                    <a:xfrm>
                      <a:off x="0" y="0"/>
                      <a:ext cx="5731510" cy="4447540"/>
                    </a:xfrm>
                    <a:prstGeom prst="rect">
                      <a:avLst/>
                    </a:prstGeom>
                  </pic:spPr>
                </pic:pic>
              </a:graphicData>
            </a:graphic>
          </wp:inline>
        </w:drawing>
      </w:r>
    </w:p>
    <w:p w14:paraId="5D3B9112" w14:textId="77777777" w:rsidR="00E52C68" w:rsidRDefault="00E52C68" w:rsidP="00E52C68"/>
    <w:p w14:paraId="1F71E1E7" w14:textId="77777777" w:rsidR="000910BD" w:rsidRDefault="000910BD" w:rsidP="00E52C68"/>
    <w:p w14:paraId="26E6E730" w14:textId="77777777" w:rsidR="000910BD" w:rsidRDefault="000910BD" w:rsidP="00E52C68"/>
    <w:p w14:paraId="468A6277" w14:textId="77777777" w:rsidR="000910BD" w:rsidRDefault="000910BD" w:rsidP="00E52C68"/>
    <w:p w14:paraId="5E21A870" w14:textId="77777777" w:rsidR="001412DE" w:rsidRDefault="001412DE" w:rsidP="00E52C68">
      <w:pPr>
        <w:rPr>
          <w:b/>
          <w:bCs/>
        </w:rPr>
      </w:pPr>
    </w:p>
    <w:p w14:paraId="777C4B26" w14:textId="77777777" w:rsidR="001412DE" w:rsidRDefault="001412DE" w:rsidP="00E52C68">
      <w:pPr>
        <w:rPr>
          <w:b/>
          <w:bCs/>
        </w:rPr>
      </w:pPr>
    </w:p>
    <w:p w14:paraId="3D0C3000" w14:textId="77777777" w:rsidR="001412DE" w:rsidRDefault="001412DE" w:rsidP="00E52C68">
      <w:pPr>
        <w:rPr>
          <w:b/>
          <w:bCs/>
        </w:rPr>
      </w:pPr>
    </w:p>
    <w:p w14:paraId="238D3DBB" w14:textId="765BDBCD" w:rsidR="000910BD" w:rsidRPr="00091A63" w:rsidRDefault="000910BD" w:rsidP="00E52C68">
      <w:pPr>
        <w:rPr>
          <w:sz w:val="40"/>
          <w:szCs w:val="40"/>
        </w:rPr>
      </w:pPr>
      <w:r w:rsidRPr="00091A63">
        <w:rPr>
          <w:b/>
          <w:bCs/>
          <w:sz w:val="40"/>
          <w:szCs w:val="40"/>
        </w:rPr>
        <w:t>EXIT STRATEGY</w:t>
      </w:r>
      <w:r w:rsidRPr="00091A63">
        <w:rPr>
          <w:sz w:val="40"/>
          <w:szCs w:val="40"/>
        </w:rPr>
        <w:t xml:space="preserve"> </w:t>
      </w:r>
    </w:p>
    <w:p w14:paraId="30C54278" w14:textId="7FDE8A79" w:rsidR="000910BD" w:rsidRPr="00091A63" w:rsidRDefault="000910BD" w:rsidP="00E52C68">
      <w:pPr>
        <w:rPr>
          <w:sz w:val="28"/>
          <w:szCs w:val="28"/>
        </w:rPr>
      </w:pPr>
      <w:r w:rsidRPr="00091A63">
        <w:rPr>
          <w:sz w:val="28"/>
          <w:szCs w:val="28"/>
        </w:rPr>
        <w:t>The flattening of the curve can be adversely affected if the public and governments stop their intervention measures i.e. q = 0. It is difficult to fully eliminate a virus on a worldwide scale. The epidemic will re-emerge if the fraction of susceptible population is higher than 1/R</w:t>
      </w:r>
      <w:r w:rsidR="00091A63">
        <w:rPr>
          <w:sz w:val="28"/>
          <w:szCs w:val="28"/>
          <w:vertAlign w:val="subscript"/>
        </w:rPr>
        <w:t>O</w:t>
      </w:r>
      <w:r w:rsidRPr="00091A63">
        <w:rPr>
          <w:sz w:val="28"/>
          <w:szCs w:val="28"/>
        </w:rPr>
        <w:t xml:space="preserve"> . The following plot depicts an example of this scenario for COVID-19.</w:t>
      </w:r>
    </w:p>
    <w:p w14:paraId="234532B5" w14:textId="77777777" w:rsidR="000910BD" w:rsidRDefault="000910BD" w:rsidP="00E52C68"/>
    <w:p w14:paraId="297D5292" w14:textId="3EB64CA1" w:rsidR="00CC6DCA" w:rsidRPr="00091A63" w:rsidRDefault="000910BD" w:rsidP="00E52C68">
      <w:pPr>
        <w:rPr>
          <w:b/>
          <w:bCs/>
          <w:sz w:val="40"/>
          <w:szCs w:val="40"/>
        </w:rPr>
      </w:pPr>
      <w:r w:rsidRPr="00091A63">
        <w:rPr>
          <w:b/>
          <w:bCs/>
          <w:sz w:val="40"/>
          <w:szCs w:val="40"/>
        </w:rPr>
        <w:lastRenderedPageBreak/>
        <w:t xml:space="preserve">Exit Strategy Plot </w:t>
      </w:r>
      <w:r w:rsidR="00091A63" w:rsidRPr="00091A63">
        <w:rPr>
          <w:b/>
          <w:bCs/>
          <w:noProof/>
          <w:sz w:val="40"/>
          <w:szCs w:val="40"/>
        </w:rPr>
        <w:drawing>
          <wp:inline distT="0" distB="0" distL="0" distR="0" wp14:anchorId="72A68F6E" wp14:editId="101322FC">
            <wp:extent cx="5731510" cy="3228975"/>
            <wp:effectExtent l="0" t="0" r="2540" b="9525"/>
            <wp:docPr id="24256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60333" name=""/>
                    <pic:cNvPicPr/>
                  </pic:nvPicPr>
                  <pic:blipFill>
                    <a:blip r:embed="rId10"/>
                    <a:stretch>
                      <a:fillRect/>
                    </a:stretch>
                  </pic:blipFill>
                  <pic:spPr>
                    <a:xfrm>
                      <a:off x="0" y="0"/>
                      <a:ext cx="5731510" cy="3228975"/>
                    </a:xfrm>
                    <a:prstGeom prst="rect">
                      <a:avLst/>
                    </a:prstGeom>
                  </pic:spPr>
                </pic:pic>
              </a:graphicData>
            </a:graphic>
          </wp:inline>
        </w:drawing>
      </w:r>
    </w:p>
    <w:p w14:paraId="5E1C8764" w14:textId="46CDB4B6" w:rsidR="00CC6DCA" w:rsidRPr="00091A63" w:rsidRDefault="00CC6DCA" w:rsidP="00E52C68">
      <w:pPr>
        <w:rPr>
          <w:sz w:val="40"/>
          <w:szCs w:val="40"/>
        </w:rPr>
      </w:pPr>
      <w:r w:rsidRPr="00091A63">
        <w:rPr>
          <w:b/>
          <w:bCs/>
          <w:sz w:val="40"/>
          <w:szCs w:val="40"/>
        </w:rPr>
        <w:t>LIMITATIONS</w:t>
      </w:r>
    </w:p>
    <w:p w14:paraId="4A1BEF9C" w14:textId="11E7312B" w:rsidR="00091A63" w:rsidRDefault="000910BD" w:rsidP="00E52C68">
      <w:pPr>
        <w:pStyle w:val="ListParagraph"/>
        <w:numPr>
          <w:ilvl w:val="0"/>
          <w:numId w:val="4"/>
        </w:numPr>
        <w:rPr>
          <w:sz w:val="24"/>
          <w:szCs w:val="24"/>
        </w:rPr>
      </w:pPr>
      <w:r w:rsidRPr="00091A63">
        <w:rPr>
          <w:sz w:val="24"/>
          <w:szCs w:val="24"/>
        </w:rPr>
        <w:t xml:space="preserve">The SIR model is </w:t>
      </w:r>
      <w:r w:rsidR="00091A63">
        <w:rPr>
          <w:sz w:val="24"/>
          <w:szCs w:val="24"/>
        </w:rPr>
        <w:t>very basic</w:t>
      </w:r>
      <w:r w:rsidRPr="00091A63">
        <w:rPr>
          <w:sz w:val="24"/>
          <w:szCs w:val="24"/>
        </w:rPr>
        <w:t xml:space="preserve"> and does not take into account many other factors. Hence many extensions of the SIR model exist like </w:t>
      </w:r>
      <w:r w:rsidR="00091A63">
        <w:rPr>
          <w:sz w:val="24"/>
          <w:szCs w:val="24"/>
        </w:rPr>
        <w:t xml:space="preserve">the </w:t>
      </w:r>
      <w:r w:rsidRPr="00091A63">
        <w:rPr>
          <w:sz w:val="24"/>
          <w:szCs w:val="24"/>
        </w:rPr>
        <w:t>SIR model with vaccination, the SIR model with mutation, the SIER model, the SIEARD model</w:t>
      </w:r>
      <w:r w:rsidR="00091A63">
        <w:rPr>
          <w:sz w:val="24"/>
          <w:szCs w:val="24"/>
        </w:rPr>
        <w:t>,</w:t>
      </w:r>
      <w:r w:rsidRPr="00091A63">
        <w:rPr>
          <w:sz w:val="24"/>
          <w:szCs w:val="24"/>
        </w:rPr>
        <w:t xml:space="preserve"> etc.</w:t>
      </w:r>
    </w:p>
    <w:p w14:paraId="1F577CF1" w14:textId="77777777" w:rsidR="00091A63" w:rsidRDefault="000910BD" w:rsidP="00E52C68">
      <w:pPr>
        <w:pStyle w:val="ListParagraph"/>
        <w:numPr>
          <w:ilvl w:val="0"/>
          <w:numId w:val="4"/>
        </w:numPr>
        <w:rPr>
          <w:sz w:val="24"/>
          <w:szCs w:val="24"/>
        </w:rPr>
      </w:pPr>
      <w:r w:rsidRPr="00091A63">
        <w:rPr>
          <w:sz w:val="24"/>
          <w:szCs w:val="24"/>
        </w:rPr>
        <w:t xml:space="preserve"> We have assumed that everyone in the population is equally likely to catch the disease which is not possible in </w:t>
      </w:r>
      <w:r w:rsidR="00091A63">
        <w:rPr>
          <w:sz w:val="24"/>
          <w:szCs w:val="24"/>
        </w:rPr>
        <w:t>real-world</w:t>
      </w:r>
      <w:r w:rsidRPr="00091A63">
        <w:rPr>
          <w:sz w:val="24"/>
          <w:szCs w:val="24"/>
        </w:rPr>
        <w:t xml:space="preserve"> </w:t>
      </w:r>
      <w:r w:rsidR="00091A63">
        <w:rPr>
          <w:sz w:val="24"/>
          <w:szCs w:val="24"/>
        </w:rPr>
        <w:t>scenarios</w:t>
      </w:r>
      <w:r w:rsidRPr="00091A63">
        <w:rPr>
          <w:sz w:val="24"/>
          <w:szCs w:val="24"/>
        </w:rPr>
        <w:t xml:space="preserve"> some people are more susceptible to the disease than others to the disease. </w:t>
      </w:r>
    </w:p>
    <w:p w14:paraId="5E7AF1F0" w14:textId="77777777" w:rsidR="00091A63" w:rsidRDefault="000910BD" w:rsidP="00E52C68">
      <w:pPr>
        <w:pStyle w:val="ListParagraph"/>
        <w:numPr>
          <w:ilvl w:val="0"/>
          <w:numId w:val="4"/>
        </w:numPr>
        <w:rPr>
          <w:sz w:val="24"/>
          <w:szCs w:val="24"/>
        </w:rPr>
      </w:pPr>
      <w:r w:rsidRPr="00091A63">
        <w:rPr>
          <w:sz w:val="24"/>
          <w:szCs w:val="24"/>
        </w:rPr>
        <w:t xml:space="preserve">We are not considering </w:t>
      </w:r>
      <w:r w:rsidR="00091A63" w:rsidRPr="00091A63">
        <w:rPr>
          <w:sz w:val="24"/>
          <w:szCs w:val="24"/>
        </w:rPr>
        <w:t xml:space="preserve">the </w:t>
      </w:r>
      <w:r w:rsidRPr="00091A63">
        <w:rPr>
          <w:sz w:val="24"/>
          <w:szCs w:val="24"/>
        </w:rPr>
        <w:t xml:space="preserve">incubation period for COVID-19 which can span from 5-6 days to 14 days. Considering this period would alter the analysis and outcome of the epidemic. </w:t>
      </w:r>
    </w:p>
    <w:p w14:paraId="7862637D" w14:textId="1B531C8C" w:rsidR="000910BD" w:rsidRPr="00091A63" w:rsidRDefault="000910BD" w:rsidP="00E52C68">
      <w:pPr>
        <w:pStyle w:val="ListParagraph"/>
        <w:numPr>
          <w:ilvl w:val="0"/>
          <w:numId w:val="4"/>
        </w:numPr>
        <w:rPr>
          <w:sz w:val="24"/>
          <w:szCs w:val="24"/>
        </w:rPr>
      </w:pPr>
      <w:r w:rsidRPr="00091A63">
        <w:rPr>
          <w:sz w:val="24"/>
          <w:szCs w:val="24"/>
        </w:rPr>
        <w:t xml:space="preserve">The SIR model only considers a simple binary state of susceptible and recovered. It doesn't account for potential variations in immunity strength or duration, waning immunity, or reinfections. </w:t>
      </w:r>
    </w:p>
    <w:p w14:paraId="6091B38B" w14:textId="77777777" w:rsidR="000910BD" w:rsidRPr="00091A63" w:rsidRDefault="000910BD" w:rsidP="00E52C68">
      <w:pPr>
        <w:rPr>
          <w:sz w:val="40"/>
          <w:szCs w:val="40"/>
        </w:rPr>
      </w:pPr>
    </w:p>
    <w:p w14:paraId="2D8BCDC6" w14:textId="77777777" w:rsidR="00CC6DCA" w:rsidRPr="00091A63" w:rsidRDefault="000910BD" w:rsidP="00E52C68">
      <w:pPr>
        <w:rPr>
          <w:b/>
          <w:bCs/>
          <w:sz w:val="40"/>
          <w:szCs w:val="40"/>
        </w:rPr>
      </w:pPr>
      <w:r w:rsidRPr="00091A63">
        <w:rPr>
          <w:b/>
          <w:bCs/>
          <w:sz w:val="40"/>
          <w:szCs w:val="40"/>
        </w:rPr>
        <w:t xml:space="preserve">APPLICATION OF SIR MODEL IN CHOLERA </w:t>
      </w:r>
    </w:p>
    <w:p w14:paraId="0435E980" w14:textId="77777777" w:rsidR="00CC6DCA" w:rsidRDefault="000910BD" w:rsidP="00E52C68">
      <w:r>
        <w:t xml:space="preserve">Cholera remains a significant public health burden in many countries and regions of the world, highlighting the need for a deeper understanding of the mechanisms associated with its transmission, spread, and control. Mathematical modeling offers a valuable research tool to investigate cholera dynamics and explore effective intervention strategies. Cholera is an infectious disease caused by the bacterium </w:t>
      </w:r>
      <w:r w:rsidRPr="00CC6DCA">
        <w:rPr>
          <w:b/>
          <w:bCs/>
        </w:rPr>
        <w:t>Vibrio cholerae</w:t>
      </w:r>
      <w:r>
        <w:t xml:space="preserve"> (or, V. cholerae). The main sources of the pathogen are contaminated water and food. The infection can spread rapidly in populations without safe drinking water and adequate sanitation and hygiene, and those with limited medical resources. </w:t>
      </w:r>
    </w:p>
    <w:p w14:paraId="6B2375A1" w14:textId="77777777" w:rsidR="001412DE" w:rsidRDefault="001412DE" w:rsidP="00E52C68">
      <w:pPr>
        <w:rPr>
          <w:b/>
          <w:bCs/>
        </w:rPr>
      </w:pPr>
    </w:p>
    <w:p w14:paraId="0D252A42" w14:textId="50C68685" w:rsidR="001412DE" w:rsidRPr="00091A63" w:rsidRDefault="000910BD" w:rsidP="00E52C68">
      <w:pPr>
        <w:rPr>
          <w:b/>
          <w:bCs/>
          <w:sz w:val="40"/>
          <w:szCs w:val="40"/>
        </w:rPr>
      </w:pPr>
      <w:r w:rsidRPr="00091A63">
        <w:rPr>
          <w:b/>
          <w:bCs/>
          <w:sz w:val="40"/>
          <w:szCs w:val="40"/>
        </w:rPr>
        <w:t>BACKGROUND</w:t>
      </w:r>
    </w:p>
    <w:p w14:paraId="692639D9" w14:textId="666877BD" w:rsidR="000910BD" w:rsidRPr="00091A63" w:rsidRDefault="000910BD" w:rsidP="00E52C68">
      <w:pPr>
        <w:rPr>
          <w:sz w:val="28"/>
          <w:szCs w:val="28"/>
        </w:rPr>
      </w:pPr>
      <w:r w:rsidRPr="00091A63">
        <w:rPr>
          <w:sz w:val="28"/>
          <w:szCs w:val="28"/>
        </w:rPr>
        <w:t>The first mathematical model for cholera dynamics was proposed by Capasso and Paveri-Fontana , based on two simple equations for the infected individuals and free-living pathogens, to study the 1973 cholera epidemic in the Mediterranean region. A notable extension from the model was made by Codeço in 2001 , where the bacterial concentration in the water supply was incorporated into an SIR model to form a combined human-environment epidemiological system. We will be analysing this model</w:t>
      </w:r>
      <w:r w:rsidR="001412DE" w:rsidRPr="00091A63">
        <w:rPr>
          <w:sz w:val="28"/>
          <w:szCs w:val="28"/>
        </w:rPr>
        <w:t>.</w:t>
      </w:r>
    </w:p>
    <w:p w14:paraId="6328FAE2" w14:textId="77777777" w:rsidR="00CC6DCA" w:rsidRDefault="00CC6DCA" w:rsidP="00E52C68"/>
    <w:p w14:paraId="51AF5415" w14:textId="39054007" w:rsidR="001412DE" w:rsidRDefault="00CC6DCA" w:rsidP="00E52C68">
      <w:pPr>
        <w:rPr>
          <w:b/>
          <w:bCs/>
          <w:sz w:val="40"/>
          <w:szCs w:val="40"/>
        </w:rPr>
      </w:pPr>
      <w:r w:rsidRPr="00091A63">
        <w:rPr>
          <w:b/>
          <w:bCs/>
          <w:sz w:val="40"/>
          <w:szCs w:val="40"/>
        </w:rPr>
        <w:t>EQUATIONS OF THE MODE</w:t>
      </w:r>
      <w:r w:rsidR="001412DE" w:rsidRPr="00091A63">
        <w:rPr>
          <w:b/>
          <w:bCs/>
          <w:sz w:val="40"/>
          <w:szCs w:val="40"/>
        </w:rPr>
        <w:t>L</w:t>
      </w:r>
    </w:p>
    <w:p w14:paraId="2DD52042" w14:textId="5A6302CA" w:rsidR="00091A63" w:rsidRPr="005A5CD9" w:rsidRDefault="00000000" w:rsidP="00E52C68">
      <w:pPr>
        <w:rPr>
          <w:rFonts w:eastAsiaTheme="minorEastAsia"/>
          <w:iCs/>
          <w:sz w:val="32"/>
          <w:szCs w:val="32"/>
        </w:rPr>
      </w:pPr>
      <m:oMathPara>
        <m:oMath>
          <m:f>
            <m:fPr>
              <m:ctrlPr>
                <w:rPr>
                  <w:rFonts w:ascii="Cambria Math" w:hAnsi="Cambria Math"/>
                  <w:b/>
                  <w:bCs/>
                  <w:i/>
                  <w:sz w:val="32"/>
                  <w:szCs w:val="32"/>
                </w:rPr>
              </m:ctrlPr>
            </m:fPr>
            <m:num>
              <m:r>
                <m:rPr>
                  <m:sty m:val="p"/>
                </m:rPr>
                <w:rPr>
                  <w:rFonts w:ascii="Cambria Math" w:hAnsi="Cambria Math"/>
                  <w:sz w:val="32"/>
                  <w:szCs w:val="32"/>
                </w:rPr>
                <m:t>dS</m:t>
              </m:r>
            </m:num>
            <m:den>
              <m:r>
                <m:rPr>
                  <m:sty m:val="p"/>
                </m:rPr>
                <w:rPr>
                  <w:rFonts w:ascii="Cambria Math" w:hAnsi="Cambria Math"/>
                  <w:sz w:val="32"/>
                  <w:szCs w:val="32"/>
                </w:rPr>
                <m:t>dt</m:t>
              </m:r>
            </m:den>
          </m:f>
          <m:r>
            <m:rPr>
              <m:sty m:val="p"/>
            </m:rPr>
            <w:rPr>
              <w:rFonts w:ascii="Cambria Math" w:hAnsi="Cambria Math"/>
              <w:sz w:val="32"/>
              <w:szCs w:val="32"/>
            </w:rPr>
            <m:t>=n</m:t>
          </m:r>
          <m:d>
            <m:dPr>
              <m:ctrlPr>
                <w:rPr>
                  <w:rFonts w:ascii="Cambria Math" w:hAnsi="Cambria Math"/>
                  <w:iCs/>
                  <w:sz w:val="32"/>
                  <w:szCs w:val="32"/>
                </w:rPr>
              </m:ctrlPr>
            </m:dPr>
            <m:e>
              <m:r>
                <m:rPr>
                  <m:sty m:val="p"/>
                </m:rPr>
                <w:rPr>
                  <w:rFonts w:ascii="Cambria Math" w:hAnsi="Cambria Math"/>
                  <w:sz w:val="32"/>
                  <w:szCs w:val="32"/>
                </w:rPr>
                <m:t>H-S</m:t>
              </m:r>
            </m:e>
          </m:d>
          <m:r>
            <w:rPr>
              <w:rFonts w:ascii="Cambria Math" w:hAnsi="Cambria Math"/>
              <w:sz w:val="32"/>
              <w:szCs w:val="32"/>
            </w:rPr>
            <m:t>-aλ</m:t>
          </m:r>
          <m:d>
            <m:dPr>
              <m:ctrlPr>
                <w:rPr>
                  <w:rFonts w:ascii="Cambria Math" w:hAnsi="Cambria Math"/>
                  <w:i/>
                  <w:iCs/>
                  <w:sz w:val="32"/>
                  <w:szCs w:val="32"/>
                </w:rPr>
              </m:ctrlPr>
            </m:dPr>
            <m:e>
              <m:r>
                <w:rPr>
                  <w:rFonts w:ascii="Cambria Math" w:hAnsi="Cambria Math"/>
                  <w:sz w:val="32"/>
                  <w:szCs w:val="32"/>
                </w:rPr>
                <m:t>B</m:t>
              </m:r>
            </m:e>
          </m:d>
          <m:r>
            <w:rPr>
              <w:rFonts w:ascii="Cambria Math" w:hAnsi="Cambria Math"/>
              <w:sz w:val="32"/>
              <w:szCs w:val="32"/>
            </w:rPr>
            <m:t>S</m:t>
          </m:r>
        </m:oMath>
      </m:oMathPara>
    </w:p>
    <w:p w14:paraId="568D1F7E" w14:textId="66E22AC4" w:rsidR="005A5CD9" w:rsidRPr="005A5CD9" w:rsidRDefault="005A5CD9" w:rsidP="00E52C68">
      <w:pPr>
        <w:rPr>
          <w:rFonts w:eastAsiaTheme="minorEastAsia"/>
          <w:iCs/>
          <w:sz w:val="32"/>
          <w:szCs w:val="32"/>
        </w:rPr>
      </w:pPr>
      <w:r>
        <w:rPr>
          <w:rFonts w:eastAsiaTheme="minorEastAsia"/>
          <w:iCs/>
          <w:sz w:val="32"/>
          <w:szCs w:val="32"/>
        </w:rPr>
        <w:t xml:space="preserve">                                        </w:t>
      </w:r>
      <m:oMath>
        <m:f>
          <m:fPr>
            <m:ctrlPr>
              <w:rPr>
                <w:rFonts w:ascii="Cambria Math" w:eastAsiaTheme="minorEastAsia" w:hAnsi="Cambria Math"/>
                <w:i/>
                <w:iCs/>
                <w:sz w:val="32"/>
                <w:szCs w:val="32"/>
              </w:rPr>
            </m:ctrlPr>
          </m:fPr>
          <m:num>
            <m:r>
              <w:rPr>
                <w:rFonts w:ascii="Cambria Math" w:eastAsiaTheme="minorEastAsia" w:hAnsi="Cambria Math"/>
                <w:sz w:val="32"/>
                <w:szCs w:val="32"/>
              </w:rPr>
              <m:t>dI</m:t>
            </m:r>
          </m:num>
          <m:den>
            <m:r>
              <w:rPr>
                <w:rFonts w:ascii="Cambria Math" w:eastAsiaTheme="minorEastAsia" w:hAnsi="Cambria Math"/>
                <w:sz w:val="32"/>
                <w:szCs w:val="32"/>
              </w:rPr>
              <m:t>dt</m:t>
            </m:r>
          </m:den>
        </m:f>
        <m:r>
          <w:rPr>
            <w:rFonts w:ascii="Cambria Math" w:eastAsiaTheme="minorEastAsia" w:hAnsi="Cambria Math"/>
            <w:sz w:val="32"/>
            <w:szCs w:val="32"/>
          </w:rPr>
          <m:t>=aλ</m:t>
        </m:r>
        <m:d>
          <m:dPr>
            <m:ctrlPr>
              <w:rPr>
                <w:rFonts w:ascii="Cambria Math" w:eastAsiaTheme="minorEastAsia" w:hAnsi="Cambria Math"/>
                <w:i/>
                <w:iCs/>
                <w:sz w:val="32"/>
                <w:szCs w:val="32"/>
              </w:rPr>
            </m:ctrlPr>
          </m:dPr>
          <m:e>
            <m:r>
              <w:rPr>
                <w:rFonts w:ascii="Cambria Math" w:eastAsiaTheme="minorEastAsia" w:hAnsi="Cambria Math"/>
                <w:sz w:val="32"/>
                <w:szCs w:val="32"/>
              </w:rPr>
              <m:t>B</m:t>
            </m:r>
          </m:e>
        </m:d>
        <m:r>
          <w:rPr>
            <w:rFonts w:ascii="Cambria Math" w:eastAsiaTheme="minorEastAsia" w:hAnsi="Cambria Math"/>
            <w:sz w:val="32"/>
            <w:szCs w:val="32"/>
          </w:rPr>
          <m:t>S-rI</m:t>
        </m:r>
      </m:oMath>
    </w:p>
    <w:p w14:paraId="77E140D1" w14:textId="59DBD6D6" w:rsidR="005A5CD9" w:rsidRPr="005A5CD9" w:rsidRDefault="005A5CD9" w:rsidP="00E52C68">
      <w:pPr>
        <w:rPr>
          <w:rFonts w:eastAsiaTheme="minorEastAsia"/>
          <w:iCs/>
          <w:sz w:val="32"/>
          <w:szCs w:val="32"/>
        </w:rPr>
      </w:pPr>
      <w:r>
        <w:rPr>
          <w:rFonts w:eastAsiaTheme="minorEastAsia"/>
          <w:iCs/>
          <w:sz w:val="32"/>
          <w:szCs w:val="32"/>
        </w:rPr>
        <w:t xml:space="preserve">                                        </w:t>
      </w:r>
      <m:oMath>
        <m:f>
          <m:fPr>
            <m:ctrlPr>
              <w:rPr>
                <w:rFonts w:ascii="Cambria Math" w:eastAsiaTheme="minorEastAsia" w:hAnsi="Cambria Math"/>
                <w:i/>
                <w:iCs/>
                <w:sz w:val="32"/>
                <w:szCs w:val="32"/>
              </w:rPr>
            </m:ctrlPr>
          </m:fPr>
          <m:num>
            <m:r>
              <w:rPr>
                <w:rFonts w:ascii="Cambria Math" w:eastAsiaTheme="minorEastAsia" w:hAnsi="Cambria Math"/>
                <w:sz w:val="32"/>
                <w:szCs w:val="32"/>
              </w:rPr>
              <m:t>dB</m:t>
            </m:r>
          </m:num>
          <m:den>
            <m:r>
              <w:rPr>
                <w:rFonts w:ascii="Cambria Math" w:eastAsiaTheme="minorEastAsia" w:hAnsi="Cambria Math"/>
                <w:sz w:val="32"/>
                <w:szCs w:val="32"/>
              </w:rPr>
              <m:t>dt</m:t>
            </m:r>
          </m:den>
        </m:f>
        <m:r>
          <w:rPr>
            <w:rFonts w:ascii="Cambria Math" w:eastAsiaTheme="minorEastAsia" w:hAnsi="Cambria Math"/>
            <w:sz w:val="32"/>
            <w:szCs w:val="32"/>
          </w:rPr>
          <m:t>=B</m:t>
        </m:r>
        <m:d>
          <m:dPr>
            <m:ctrlPr>
              <w:rPr>
                <w:rFonts w:ascii="Cambria Math" w:eastAsiaTheme="minorEastAsia" w:hAnsi="Cambria Math"/>
                <w:i/>
                <w:iCs/>
                <w:sz w:val="32"/>
                <w:szCs w:val="32"/>
              </w:rPr>
            </m:ctrlPr>
          </m:dPr>
          <m:e>
            <m:r>
              <w:rPr>
                <w:rFonts w:ascii="Cambria Math" w:eastAsiaTheme="minorEastAsia" w:hAnsi="Cambria Math"/>
                <w:sz w:val="32"/>
                <w:szCs w:val="32"/>
              </w:rPr>
              <m:t>nb-mb</m:t>
            </m:r>
          </m:e>
        </m:d>
        <m:r>
          <w:rPr>
            <w:rFonts w:ascii="Cambria Math" w:eastAsiaTheme="minorEastAsia" w:hAnsi="Cambria Math"/>
            <w:sz w:val="32"/>
            <w:szCs w:val="32"/>
          </w:rPr>
          <m:t>+eI</m:t>
        </m:r>
      </m:oMath>
    </w:p>
    <w:p w14:paraId="42A4C789" w14:textId="0BDF29A9" w:rsidR="005A5CD9" w:rsidRDefault="005A5CD9" w:rsidP="00E52C68">
      <w:pPr>
        <w:rPr>
          <w:rFonts w:eastAsiaTheme="minorEastAsia"/>
          <w:iCs/>
          <w:sz w:val="32"/>
          <w:szCs w:val="32"/>
        </w:rPr>
      </w:pPr>
      <w:r>
        <w:rPr>
          <w:rFonts w:eastAsiaTheme="minorEastAsia"/>
          <w:iCs/>
          <w:sz w:val="32"/>
          <w:szCs w:val="32"/>
        </w:rPr>
        <w:t>S(0) = H, I(0) &gt; 0, B(0) = 0</w:t>
      </w:r>
      <w:r w:rsidRPr="005A5CD9">
        <w:rPr>
          <w:noProof/>
        </w:rPr>
        <w:t xml:space="preserve"> </w:t>
      </w:r>
      <w:r w:rsidRPr="005A5CD9">
        <w:rPr>
          <w:rFonts w:eastAsiaTheme="minorEastAsia"/>
          <w:iCs/>
          <w:noProof/>
          <w:sz w:val="32"/>
          <w:szCs w:val="32"/>
        </w:rPr>
        <w:drawing>
          <wp:inline distT="0" distB="0" distL="0" distR="0" wp14:anchorId="265C2F42" wp14:editId="74203815">
            <wp:extent cx="5731510" cy="3209925"/>
            <wp:effectExtent l="0" t="0" r="2540" b="9525"/>
            <wp:docPr id="77721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15506" name=""/>
                    <pic:cNvPicPr/>
                  </pic:nvPicPr>
                  <pic:blipFill>
                    <a:blip r:embed="rId11"/>
                    <a:stretch>
                      <a:fillRect/>
                    </a:stretch>
                  </pic:blipFill>
                  <pic:spPr>
                    <a:xfrm>
                      <a:off x="0" y="0"/>
                      <a:ext cx="5731510" cy="3209925"/>
                    </a:xfrm>
                    <a:prstGeom prst="rect">
                      <a:avLst/>
                    </a:prstGeom>
                  </pic:spPr>
                </pic:pic>
              </a:graphicData>
            </a:graphic>
          </wp:inline>
        </w:drawing>
      </w:r>
    </w:p>
    <w:p w14:paraId="0F1CA4D2" w14:textId="77777777" w:rsidR="005A5CD9" w:rsidRPr="005A5CD9" w:rsidRDefault="005A5CD9" w:rsidP="00E52C68">
      <w:pPr>
        <w:rPr>
          <w:rFonts w:eastAsiaTheme="minorEastAsia"/>
          <w:iCs/>
          <w:sz w:val="32"/>
          <w:szCs w:val="32"/>
        </w:rPr>
      </w:pPr>
    </w:p>
    <w:p w14:paraId="0F3BE6DB" w14:textId="77777777" w:rsidR="001412DE" w:rsidRDefault="001412DE" w:rsidP="00E52C68">
      <w:pPr>
        <w:rPr>
          <w:b/>
          <w:bCs/>
        </w:rPr>
      </w:pPr>
    </w:p>
    <w:p w14:paraId="05F448E4" w14:textId="77777777" w:rsidR="001412DE" w:rsidRDefault="001412DE" w:rsidP="00E52C68">
      <w:pPr>
        <w:rPr>
          <w:b/>
          <w:bCs/>
        </w:rPr>
      </w:pPr>
    </w:p>
    <w:p w14:paraId="30B990F9" w14:textId="77777777" w:rsidR="001412DE" w:rsidRDefault="001412DE" w:rsidP="00E52C68">
      <w:pPr>
        <w:rPr>
          <w:b/>
          <w:bCs/>
        </w:rPr>
      </w:pPr>
    </w:p>
    <w:p w14:paraId="1C5B585F" w14:textId="189B939B" w:rsidR="001412DE" w:rsidRPr="005A5CD9" w:rsidRDefault="00CC6DCA" w:rsidP="00E52C68">
      <w:pPr>
        <w:rPr>
          <w:b/>
          <w:bCs/>
        </w:rPr>
      </w:pPr>
      <w:r w:rsidRPr="005A5CD9">
        <w:rPr>
          <w:b/>
          <w:bCs/>
          <w:sz w:val="40"/>
          <w:szCs w:val="40"/>
        </w:rPr>
        <w:t>State Variables</w:t>
      </w:r>
    </w:p>
    <w:p w14:paraId="7546D278" w14:textId="64975316" w:rsidR="001412DE" w:rsidRDefault="00CC6DCA" w:rsidP="00E52C68">
      <w:r>
        <w:t xml:space="preserve"> S - number of susceptibles</w:t>
      </w:r>
    </w:p>
    <w:p w14:paraId="078BACC2" w14:textId="77777777" w:rsidR="001412DE" w:rsidRDefault="00CC6DCA" w:rsidP="00E52C68">
      <w:r>
        <w:t xml:space="preserve"> I - number of infected</w:t>
      </w:r>
    </w:p>
    <w:p w14:paraId="09A6F1CF" w14:textId="77777777" w:rsidR="001412DE" w:rsidRDefault="00CC6DCA" w:rsidP="00E52C68">
      <w:r>
        <w:t xml:space="preserve"> B - concentration of toxigenic V. cholerae in water (cells/ml) </w:t>
      </w:r>
    </w:p>
    <w:p w14:paraId="58231A2C" w14:textId="77777777" w:rsidR="005A5CD9" w:rsidRDefault="00CC6DCA" w:rsidP="00E52C68">
      <w:pPr>
        <w:rPr>
          <w:b/>
          <w:bCs/>
        </w:rPr>
      </w:pPr>
      <w:r w:rsidRPr="005A5CD9">
        <w:rPr>
          <w:b/>
          <w:bCs/>
          <w:sz w:val="40"/>
          <w:szCs w:val="40"/>
        </w:rPr>
        <w:t>Parameters</w:t>
      </w:r>
    </w:p>
    <w:p w14:paraId="5B252065" w14:textId="77777777" w:rsidR="005A5CD9" w:rsidRDefault="00CC6DCA" w:rsidP="00E52C68">
      <w:r w:rsidRPr="005A5CD9">
        <w:t xml:space="preserve"> H</w:t>
      </w:r>
      <w:r>
        <w:t xml:space="preserve"> - total human population</w:t>
      </w:r>
    </w:p>
    <w:p w14:paraId="783CD3C0" w14:textId="77777777" w:rsidR="005A5CD9" w:rsidRDefault="00CC6DCA" w:rsidP="00E52C68">
      <w:r>
        <w:t xml:space="preserve"> n - Human birth and death rates (day-1)</w:t>
      </w:r>
    </w:p>
    <w:p w14:paraId="69277E2E" w14:textId="38BAFFEF" w:rsidR="005A5CD9" w:rsidRDefault="00CC6DCA" w:rsidP="00E52C68">
      <w:r>
        <w:t xml:space="preserve"> a - rate of exposure to contaminated water (</w:t>
      </w:r>
      <w:r w:rsidR="005A5CD9">
        <w:t>day 1</w:t>
      </w:r>
      <w:r>
        <w:t>)</w:t>
      </w:r>
    </w:p>
    <w:p w14:paraId="1E9A4C92" w14:textId="77777777" w:rsidR="005A5CD9" w:rsidRDefault="00CC6DCA" w:rsidP="00E52C68">
      <w:r>
        <w:t xml:space="preserve"> K - concentration of V. cholerae in water that yields 50% chance of catching cholera (cells/ml)</w:t>
      </w:r>
    </w:p>
    <w:p w14:paraId="410645CD" w14:textId="77777777" w:rsidR="005A5CD9" w:rsidRDefault="00CC6DCA" w:rsidP="00E52C68">
      <w:r>
        <w:t xml:space="preserve"> r - rate at which people recover from cholera (day-1) nb - growth rate of V. cholerae in the aquatic environment (day-1).</w:t>
      </w:r>
    </w:p>
    <w:p w14:paraId="1CCC1659" w14:textId="77777777" w:rsidR="005A5CD9" w:rsidRDefault="00CC6DCA" w:rsidP="00E52C68">
      <w:r>
        <w:t xml:space="preserve"> e - contribution of each infected person to the population of V. cholerae in the aquatic environment (cell/ml day-1 person-1)</w:t>
      </w:r>
    </w:p>
    <w:p w14:paraId="055EE52F" w14:textId="04A0344C" w:rsidR="00CC6DCA" w:rsidRDefault="00CC6DCA" w:rsidP="00E52C68">
      <w:r>
        <w:t xml:space="preserve"> mb - loss rate of V. cholerae in the aquatic environment (</w:t>
      </w:r>
      <w:r w:rsidR="005A5CD9">
        <w:t>day 1</w:t>
      </w:r>
      <w:r w:rsidR="001412DE">
        <w:t>)</w:t>
      </w:r>
    </w:p>
    <w:p w14:paraId="68F47F2E" w14:textId="77777777" w:rsidR="005A5CD9" w:rsidRDefault="005A5CD9" w:rsidP="00E52C68"/>
    <w:p w14:paraId="1FABCC05" w14:textId="77777777" w:rsidR="00CC6DCA" w:rsidRDefault="00CC6DCA" w:rsidP="00E52C68"/>
    <w:p w14:paraId="4B44BED3" w14:textId="50910F8F" w:rsidR="004C2D18" w:rsidRPr="004C2D18" w:rsidRDefault="00CC6DCA" w:rsidP="004C2D18">
      <w:r w:rsidRPr="001412DE">
        <w:rPr>
          <w:b/>
          <w:bCs/>
        </w:rPr>
        <w:t xml:space="preserve">FIRST EQUATION </w:t>
      </w:r>
    </w:p>
    <w:p w14:paraId="3187003A" w14:textId="5AF0D0AA" w:rsidR="004C2D18" w:rsidRPr="004C2D18" w:rsidRDefault="004C2D18" w:rsidP="004C2D18">
      <w:r w:rsidRPr="004C2D18">
        <w:t xml:space="preserve">- This equation describes the dynamics of </w:t>
      </w:r>
      <w:proofErr w:type="spellStart"/>
      <w:r w:rsidRPr="004C2D18">
        <w:t>susceptibles</w:t>
      </w:r>
      <w:proofErr w:type="spellEnd"/>
      <w:r w:rsidRPr="004C2D18">
        <w:t xml:space="preserve"> in a community of constant size H.</w:t>
      </w:r>
    </w:p>
    <w:p w14:paraId="23208C7C" w14:textId="3FC29A33" w:rsidR="004C2D18" w:rsidRPr="004C2D18" w:rsidRDefault="004C2D18" w:rsidP="004C2D18">
      <w:r w:rsidRPr="004C2D18">
        <w:t xml:space="preserve">- Susceptible individuals are renewed at a rate </w:t>
      </w:r>
      <w:r w:rsidR="001F1509">
        <w:t>n</w:t>
      </w:r>
      <w:r w:rsidRPr="004C2D18">
        <w:t>, which includes birth, immigration, and/or loss of acquired immunity (cholera does not confer life-long immunity).</w:t>
      </w:r>
    </w:p>
    <w:p w14:paraId="32BA3B9A" w14:textId="67D7C7C7" w:rsidR="004C2D18" w:rsidRPr="004C2D18" w:rsidRDefault="004C2D18" w:rsidP="004C2D18">
      <w:r w:rsidRPr="004C2D18">
        <w:t xml:space="preserve">- Susceptible individuals become infected at a rate </w:t>
      </w:r>
      <w:r w:rsidR="001F1509">
        <w:t>a</w:t>
      </w:r>
      <m:oMath>
        <m:r>
          <m:rPr>
            <m:sty m:val="p"/>
          </m:rPr>
          <w:rPr>
            <w:rFonts w:ascii="Cambria Math" w:hAnsi="Cambria Math"/>
          </w:rPr>
          <m:t>λ</m:t>
        </m:r>
        <m:r>
          <m:rPr>
            <m:sty m:val="p"/>
          </m:rPr>
          <w:rPr>
            <w:rFonts w:ascii="Cambria Math"/>
          </w:rPr>
          <m:t>(B)</m:t>
        </m:r>
      </m:oMath>
      <w:r w:rsidRPr="004C2D18">
        <w:t>, where:</w:t>
      </w:r>
    </w:p>
    <w:p w14:paraId="2D8D5285" w14:textId="4C8A766B" w:rsidR="004C2D18" w:rsidRPr="004C2D18" w:rsidRDefault="004C2D18" w:rsidP="004C2D18">
      <w:r w:rsidRPr="004C2D18">
        <w:t xml:space="preserve">  -  a is the rate of contact with untreated water.</w:t>
      </w:r>
    </w:p>
    <w:p w14:paraId="21A38E69" w14:textId="696B9E63" w:rsidR="004C2D18" w:rsidRPr="004C2D18" w:rsidRDefault="004C2D18" w:rsidP="004C2D18">
      <w:r w:rsidRPr="004C2D18">
        <w:t xml:space="preserve">  - </w:t>
      </w:r>
      <m:oMath>
        <m:r>
          <m:rPr>
            <m:sty m:val="p"/>
          </m:rPr>
          <w:rPr>
            <w:rFonts w:ascii="Cambria Math" w:hAnsi="Cambria Math"/>
          </w:rPr>
          <m:t>λ</m:t>
        </m:r>
        <m:d>
          <m:dPr>
            <m:ctrlPr>
              <w:rPr>
                <w:rFonts w:ascii="Cambria Math" w:hAnsi="Cambria Math"/>
              </w:rPr>
            </m:ctrlPr>
          </m:dPr>
          <m:e>
            <m:r>
              <m:rPr>
                <m:sty m:val="p"/>
              </m:rPr>
              <w:rPr>
                <w:rFonts w:ascii="Cambria Math"/>
              </w:rPr>
              <m:t>B</m:t>
            </m:r>
          </m:e>
        </m:d>
        <m:r>
          <w:rPr>
            <w:rFonts w:ascii="Cambria Math"/>
          </w:rPr>
          <m:t xml:space="preserve"> </m:t>
        </m:r>
      </m:oMath>
      <w:r w:rsidRPr="004C2D18">
        <w:t>is the probability of such a person catching cholera.</w:t>
      </w:r>
    </w:p>
    <w:p w14:paraId="1A9B20AC" w14:textId="77777777" w:rsidR="004C2D18" w:rsidRPr="004C2D18" w:rsidRDefault="004C2D18" w:rsidP="004C2D18">
      <w:r w:rsidRPr="004C2D18">
        <w:t xml:space="preserve">  - The probability of catching cholera depends on the concentration of *V. cholerae* in the consumed water.</w:t>
      </w:r>
    </w:p>
    <w:p w14:paraId="6D4A2960" w14:textId="4C4127BF" w:rsidR="001412DE" w:rsidRPr="004C2D18" w:rsidRDefault="004C2D18" w:rsidP="004C2D18">
      <w:r w:rsidRPr="004C2D18">
        <w:t>- Experimental studies suggest that it is necessary to have a heavy inoculum of *V. cholerae* in order to develop cholera.</w:t>
      </w:r>
    </w:p>
    <w:p w14:paraId="0FF09432" w14:textId="77777777" w:rsidR="001412DE" w:rsidRDefault="001412DE" w:rsidP="00E52C68"/>
    <w:p w14:paraId="0D383920" w14:textId="3EE0B54B" w:rsidR="004C2D18" w:rsidRPr="004C2D18" w:rsidRDefault="00CC6DCA" w:rsidP="004C2D18">
      <w:pPr>
        <w:rPr>
          <w:b/>
          <w:bCs/>
        </w:rPr>
      </w:pPr>
      <w:r w:rsidRPr="001412DE">
        <w:rPr>
          <w:b/>
          <w:bCs/>
        </w:rPr>
        <w:t xml:space="preserve"> SECOND EQUATION </w:t>
      </w:r>
    </w:p>
    <w:p w14:paraId="40F43034" w14:textId="77777777" w:rsidR="004C2D18" w:rsidRPr="004C2D18" w:rsidRDefault="004C2D18" w:rsidP="004C2D18">
      <w:pPr>
        <w:rPr>
          <w:b/>
          <w:bCs/>
        </w:rPr>
      </w:pPr>
    </w:p>
    <w:p w14:paraId="72EA21D7" w14:textId="77777777" w:rsidR="004C2D18" w:rsidRPr="004C2D18" w:rsidRDefault="004C2D18" w:rsidP="004C2D18">
      <w:r w:rsidRPr="004C2D18">
        <w:lastRenderedPageBreak/>
        <w:t>- The second equation describes the dynamics of infected people in the community, including cholera cases, asymptomatic infections, and mild infections.</w:t>
      </w:r>
    </w:p>
    <w:p w14:paraId="1B2124FA" w14:textId="77777777" w:rsidR="004C2D18" w:rsidRPr="004C2D18" w:rsidRDefault="004C2D18" w:rsidP="004C2D18">
      <w:r w:rsidRPr="004C2D18">
        <w:t>- In reality, only 1 to 30% of *Vibrio cholerae* infections develop into severe cholera cases.</w:t>
      </w:r>
    </w:p>
    <w:p w14:paraId="619445A3" w14:textId="77777777" w:rsidR="004C2D18" w:rsidRPr="004C2D18" w:rsidRDefault="004C2D18" w:rsidP="004C2D18">
      <w:r w:rsidRPr="004C2D18">
        <w:t xml:space="preserve">- Combining all infection types into a single model compartment, </w:t>
      </w:r>
      <w:proofErr w:type="spellStart"/>
      <w:r w:rsidRPr="004C2D18">
        <w:t>Codeço</w:t>
      </w:r>
      <w:proofErr w:type="spellEnd"/>
      <w:r w:rsidRPr="004C2D18">
        <w:t xml:space="preserve"> assumed that they follow the same dynamics.</w:t>
      </w:r>
    </w:p>
    <w:p w14:paraId="10406E9C" w14:textId="77777777" w:rsidR="004C2D18" w:rsidRPr="004C2D18" w:rsidRDefault="004C2D18" w:rsidP="004C2D18">
      <w:r w:rsidRPr="004C2D18">
        <w:t>- This assumption is reasonable if:</w:t>
      </w:r>
    </w:p>
    <w:p w14:paraId="12E01BD5" w14:textId="77777777" w:rsidR="004C2D18" w:rsidRPr="004C2D18" w:rsidRDefault="004C2D18" w:rsidP="004C2D18">
      <w:r w:rsidRPr="004C2D18">
        <w:t xml:space="preserve">  - Infection virulence is strongly determined by host factors (sensitivity to cholera toxin, blood type, etc.) and bacterial factors (biotype, etc.).</w:t>
      </w:r>
    </w:p>
    <w:p w14:paraId="2B36D8CF" w14:textId="3A9886F5" w:rsidR="001412DE" w:rsidRPr="004C2D18" w:rsidRDefault="004C2D18" w:rsidP="004C2D18">
      <w:r w:rsidRPr="004C2D18">
        <w:t xml:space="preserve">  - These factors are not expected to change during the period of interest.</w:t>
      </w:r>
    </w:p>
    <w:p w14:paraId="3E7B7C3F" w14:textId="77777777" w:rsidR="001412DE" w:rsidRDefault="001412DE" w:rsidP="00E52C68"/>
    <w:p w14:paraId="65B67F0B" w14:textId="7B7ECAE3" w:rsidR="004C2D18" w:rsidRDefault="00CC6DCA" w:rsidP="004C2D18">
      <w:r w:rsidRPr="001412DE">
        <w:rPr>
          <w:b/>
          <w:bCs/>
        </w:rPr>
        <w:t>THIRD EQUATION</w:t>
      </w:r>
    </w:p>
    <w:p w14:paraId="74B5BF98" w14:textId="77777777" w:rsidR="004C2D18" w:rsidRDefault="004C2D18" w:rsidP="004C2D18">
      <w:r>
        <w:t>- The third equation describes the dynamics of pathogenic *Vibrio cholerae* in the aquatic reservoir, which includes untreated waters consumed by the population.</w:t>
      </w:r>
    </w:p>
    <w:p w14:paraId="7B841CA2" w14:textId="77777777" w:rsidR="004C2D18" w:rsidRDefault="004C2D18" w:rsidP="004C2D18">
      <w:r>
        <w:t>- Environmental *V. cholerae* is found in various aquatic environments such as ponds, wells, rivers, estuaries, and coastal waters.</w:t>
      </w:r>
    </w:p>
    <w:p w14:paraId="164B5AC8" w14:textId="77777777" w:rsidR="004C2D18" w:rsidRDefault="004C2D18" w:rsidP="004C2D18">
      <w:r>
        <w:t>- These environments have distinct physical, chemical, and biological characteristics.</w:t>
      </w:r>
    </w:p>
    <w:p w14:paraId="63E65BBB" w14:textId="77777777" w:rsidR="004C2D18" w:rsidRDefault="004C2D18" w:rsidP="004C2D18">
      <w:r>
        <w:t>- *V. cholerae* dynamics are likely controlled by different factors in each environment.</w:t>
      </w:r>
    </w:p>
    <w:p w14:paraId="118D4425" w14:textId="175A142A" w:rsidR="00A76489" w:rsidRDefault="004C2D18" w:rsidP="004C2D18">
      <w:r>
        <w:t>- Classical studies on the survival of culturable *V. cholerae* in aquatic environments suggest that *V. cholerae* cannot maintain a stable population in the environment.</w:t>
      </w:r>
    </w:p>
    <w:p w14:paraId="561E9B52" w14:textId="52B03102" w:rsidR="00CC6DCA" w:rsidRDefault="00A76489" w:rsidP="00E52C68">
      <w:r>
        <w:t xml:space="preserve">The steady states of this model </w:t>
      </w:r>
      <w:proofErr w:type="gramStart"/>
      <w:r>
        <w:t>is</w:t>
      </w:r>
      <w:proofErr w:type="gramEnd"/>
    </w:p>
    <w:p w14:paraId="0AAAF948" w14:textId="5C2A02E4" w:rsidR="00FD0B8F" w:rsidRPr="00FD0B8F" w:rsidRDefault="00EA0A06" w:rsidP="00E52C68">
      <w:pPr>
        <w:rPr>
          <w:rFonts w:eastAsiaTheme="minorEastAsia"/>
          <w:sz w:val="32"/>
          <w:szCs w:val="32"/>
        </w:rPr>
      </w:pPr>
      <w:r>
        <w:rPr>
          <w:sz w:val="40"/>
          <w:szCs w:val="40"/>
        </w:rPr>
        <w:t>S*=H-</w:t>
      </w:r>
      <m:oMath>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r</m:t>
            </m:r>
          </m:num>
          <m:den>
            <m:r>
              <w:rPr>
                <w:rFonts w:ascii="Cambria Math" w:hAnsi="Cambria Math"/>
                <w:sz w:val="40"/>
                <w:szCs w:val="40"/>
              </w:rPr>
              <m:t>n</m:t>
            </m:r>
          </m:den>
        </m:f>
        <m:r>
          <w:rPr>
            <w:rFonts w:ascii="Cambria Math" w:hAnsi="Cambria Math"/>
            <w:sz w:val="40"/>
            <w:szCs w:val="40"/>
          </w:rPr>
          <m:t xml:space="preserve"> </m:t>
        </m:r>
      </m:oMath>
      <w:r>
        <w:rPr>
          <w:rFonts w:eastAsiaTheme="minorEastAsia"/>
          <w:sz w:val="40"/>
          <w:szCs w:val="40"/>
        </w:rPr>
        <w:t>I*</w:t>
      </w:r>
      <w:r w:rsidR="00FD0B8F">
        <w:rPr>
          <w:rFonts w:eastAsiaTheme="minorEastAsia"/>
          <w:sz w:val="40"/>
          <w:szCs w:val="40"/>
        </w:rPr>
        <w:t xml:space="preserve">                          </w:t>
      </w:r>
      <w:r w:rsidR="00FD0B8F">
        <w:rPr>
          <w:rFonts w:eastAsiaTheme="minorEastAsia"/>
          <w:sz w:val="32"/>
          <w:szCs w:val="32"/>
        </w:rPr>
        <w:t xml:space="preserve">and                  </w:t>
      </w:r>
      <w:r w:rsidR="00FD0B8F" w:rsidRPr="00FD0B8F">
        <w:rPr>
          <w:rFonts w:eastAsiaTheme="minorEastAsia"/>
          <w:sz w:val="40"/>
          <w:szCs w:val="40"/>
        </w:rPr>
        <w:t>S*=H</w:t>
      </w:r>
    </w:p>
    <w:p w14:paraId="72ADD131" w14:textId="21B57FA4" w:rsidR="001412DE" w:rsidRDefault="00EA0A06" w:rsidP="00E52C68">
      <w:pPr>
        <w:rPr>
          <w:rFonts w:eastAsiaTheme="minorEastAsia"/>
          <w:sz w:val="40"/>
          <w:szCs w:val="40"/>
        </w:rPr>
      </w:pPr>
      <w:r>
        <w:rPr>
          <w:sz w:val="40"/>
          <w:szCs w:val="40"/>
        </w:rPr>
        <w:t>I*=</w:t>
      </w:r>
      <m:oMath>
        <m:f>
          <m:fPr>
            <m:ctrlPr>
              <w:rPr>
                <w:rFonts w:ascii="Cambria Math" w:hAnsi="Cambria Math"/>
                <w:i/>
                <w:sz w:val="40"/>
                <w:szCs w:val="40"/>
              </w:rPr>
            </m:ctrlPr>
          </m:fPr>
          <m:num>
            <m:r>
              <w:rPr>
                <w:rFonts w:ascii="Cambria Math" w:hAnsi="Cambria Math"/>
                <w:sz w:val="40"/>
                <w:szCs w:val="40"/>
              </w:rPr>
              <m:t>n(kRmb-rKnb+aeH)</m:t>
            </m:r>
          </m:num>
          <m:den>
            <m:r>
              <w:rPr>
                <w:rFonts w:ascii="Cambria Math" w:hAnsi="Cambria Math"/>
                <w:sz w:val="40"/>
                <w:szCs w:val="40"/>
              </w:rPr>
              <m:t>e</m:t>
            </m:r>
            <m:d>
              <m:dPr>
                <m:ctrlPr>
                  <w:rPr>
                    <w:rFonts w:ascii="Cambria Math" w:hAnsi="Cambria Math"/>
                    <w:i/>
                    <w:sz w:val="40"/>
                    <w:szCs w:val="40"/>
                  </w:rPr>
                </m:ctrlPr>
              </m:dPr>
              <m:e>
                <m:r>
                  <w:rPr>
                    <w:rFonts w:ascii="Cambria Math" w:hAnsi="Cambria Math"/>
                    <w:sz w:val="40"/>
                    <w:szCs w:val="40"/>
                  </w:rPr>
                  <m:t>n+a</m:t>
                </m:r>
              </m:e>
            </m:d>
            <m:r>
              <w:rPr>
                <w:rFonts w:ascii="Cambria Math" w:hAnsi="Cambria Math"/>
                <w:sz w:val="40"/>
                <w:szCs w:val="40"/>
              </w:rPr>
              <m:t>r</m:t>
            </m:r>
          </m:den>
        </m:f>
      </m:oMath>
      <w:r w:rsidR="00FD0B8F">
        <w:rPr>
          <w:rFonts w:eastAsiaTheme="minorEastAsia"/>
          <w:sz w:val="40"/>
          <w:szCs w:val="40"/>
        </w:rPr>
        <w:t xml:space="preserve">                          I*=0</w:t>
      </w:r>
    </w:p>
    <w:p w14:paraId="2D5D1C8C" w14:textId="71232AD0" w:rsidR="00FD0B8F" w:rsidRPr="00EA0A06" w:rsidRDefault="00FD0B8F" w:rsidP="00E52C68">
      <w:pPr>
        <w:rPr>
          <w:sz w:val="40"/>
          <w:szCs w:val="40"/>
        </w:rPr>
      </w:pPr>
      <w:r>
        <w:rPr>
          <w:rFonts w:eastAsiaTheme="minorEastAsia"/>
          <w:sz w:val="40"/>
          <w:szCs w:val="40"/>
        </w:rPr>
        <w:t>B*=</w:t>
      </w:r>
      <m:oMath>
        <m:f>
          <m:fPr>
            <m:ctrlPr>
              <w:rPr>
                <w:rFonts w:ascii="Cambria Math" w:eastAsiaTheme="minorEastAsia" w:hAnsi="Cambria Math"/>
                <w:i/>
                <w:sz w:val="40"/>
                <w:szCs w:val="40"/>
              </w:rPr>
            </m:ctrlPr>
          </m:fPr>
          <m:num>
            <m:r>
              <w:rPr>
                <w:rFonts w:ascii="Cambria Math" w:eastAsiaTheme="minorEastAsia" w:hAnsi="Cambria Math"/>
                <w:sz w:val="40"/>
                <w:szCs w:val="40"/>
              </w:rPr>
              <m:t>eI*</m:t>
            </m:r>
          </m:num>
          <m:den>
            <m:r>
              <w:rPr>
                <w:rFonts w:ascii="Cambria Math" w:eastAsiaTheme="minorEastAsia" w:hAnsi="Cambria Math"/>
                <w:sz w:val="40"/>
                <w:szCs w:val="40"/>
              </w:rPr>
              <m:t>mb-nb</m:t>
            </m:r>
          </m:den>
        </m:f>
      </m:oMath>
      <w:r>
        <w:rPr>
          <w:rFonts w:eastAsiaTheme="minorEastAsia"/>
          <w:sz w:val="40"/>
          <w:szCs w:val="40"/>
        </w:rPr>
        <w:t xml:space="preserve">                                              B*=0</w:t>
      </w:r>
    </w:p>
    <w:p w14:paraId="444C9D6B" w14:textId="77777777" w:rsidR="001412DE" w:rsidRDefault="001412DE" w:rsidP="00E52C68"/>
    <w:p w14:paraId="3A2C064F" w14:textId="225A402D" w:rsidR="00CC6DCA" w:rsidRDefault="00CC6DCA" w:rsidP="00E52C68">
      <w:pPr>
        <w:rPr>
          <w:b/>
          <w:bCs/>
        </w:rPr>
      </w:pPr>
      <w:r w:rsidRPr="00CC6DCA">
        <w:rPr>
          <w:b/>
          <w:bCs/>
        </w:rPr>
        <w:t>Stability Analysis</w:t>
      </w:r>
    </w:p>
    <w:p w14:paraId="1B4BA8CE" w14:textId="31EE85EC" w:rsidR="001412DE" w:rsidRDefault="00A76489" w:rsidP="00E52C68">
      <w:pPr>
        <w:rPr>
          <w:rFonts w:eastAsiaTheme="minorEastAsia"/>
          <w:b/>
          <w:bCs/>
          <w:sz w:val="36"/>
          <w:szCs w:val="36"/>
        </w:rPr>
      </w:pPr>
      <w:r>
        <w:rPr>
          <w:rFonts w:eastAsiaTheme="minorEastAsia"/>
          <w:b/>
          <w:bCs/>
          <w:sz w:val="36"/>
          <w:szCs w:val="36"/>
        </w:rPr>
        <w:t>J=</w:t>
      </w:r>
      <w:r w:rsidRPr="00A76489">
        <w:rPr>
          <w:rFonts w:eastAsiaTheme="minorEastAsia"/>
          <w:b/>
          <w:bCs/>
          <w:sz w:val="36"/>
          <w:szCs w:val="36"/>
        </w:rPr>
        <w:t xml:space="preserve"> </w:t>
      </w:r>
      <m:oMath>
        <m:d>
          <m:dPr>
            <m:begChr m:val="["/>
            <m:endChr m:val="]"/>
            <m:ctrlPr>
              <w:rPr>
                <w:rFonts w:ascii="Cambria Math" w:eastAsiaTheme="minorEastAsia" w:hAnsi="Cambria Math"/>
                <w:b/>
                <w:bCs/>
                <w:i/>
                <w:sz w:val="36"/>
                <w:szCs w:val="36"/>
              </w:rPr>
            </m:ctrlPr>
          </m:dPr>
          <m:e>
            <m:m>
              <m:mPr>
                <m:mcs>
                  <m:mc>
                    <m:mcPr>
                      <m:count m:val="2"/>
                      <m:mcJc m:val="center"/>
                    </m:mcPr>
                  </m:mc>
                </m:mcs>
                <m:ctrlPr>
                  <w:rPr>
                    <w:rFonts w:ascii="Cambria Math" w:eastAsiaTheme="minorEastAsia" w:hAnsi="Cambria Math"/>
                    <w:b/>
                    <w:bCs/>
                    <w:i/>
                    <w:sz w:val="36"/>
                    <w:szCs w:val="36"/>
                  </w:rPr>
                </m:ctrlPr>
              </m:mPr>
              <m:mr>
                <m:e>
                  <m:r>
                    <m:rPr>
                      <m:sty m:val="bi"/>
                    </m:rPr>
                    <w:rPr>
                      <w:rFonts w:ascii="Cambria Math" w:eastAsiaTheme="minorEastAsia" w:hAnsi="Cambria Math"/>
                      <w:sz w:val="36"/>
                      <w:szCs w:val="36"/>
                    </w:rPr>
                    <m:t>-a-</m:t>
                  </m:r>
                  <m:r>
                    <m:rPr>
                      <m:sty m:val="p"/>
                    </m:rPr>
                    <w:rPr>
                      <w:rFonts w:ascii="Cambria Math" w:hAnsi="Cambria Math"/>
                      <w:sz w:val="36"/>
                      <w:szCs w:val="36"/>
                    </w:rPr>
                    <m:t>λ</m:t>
                  </m:r>
                  <m:r>
                    <m:rPr>
                      <m:sty m:val="p"/>
                    </m:rPr>
                    <w:rPr>
                      <w:rFonts w:ascii="Cambria Math"/>
                      <w:sz w:val="36"/>
                      <w:szCs w:val="36"/>
                    </w:rPr>
                    <m:t>(B)</m:t>
                  </m:r>
                </m:e>
                <m:e>
                  <m:r>
                    <m:rPr>
                      <m:sty m:val="bi"/>
                    </m:rPr>
                    <w:rPr>
                      <w:rFonts w:ascii="Cambria Math" w:eastAsiaTheme="minorEastAsia" w:hAnsi="Cambria Math"/>
                      <w:sz w:val="36"/>
                      <w:szCs w:val="36"/>
                    </w:rPr>
                    <m:t>0</m:t>
                  </m:r>
                </m:e>
              </m:mr>
              <m:mr>
                <m:e>
                  <m:r>
                    <m:rPr>
                      <m:sty m:val="p"/>
                    </m:rPr>
                    <w:rPr>
                      <w:rFonts w:ascii="Cambria Math" w:hAnsi="Cambria Math"/>
                      <w:sz w:val="36"/>
                      <w:szCs w:val="36"/>
                    </w:rPr>
                    <m:t>λ</m:t>
                  </m:r>
                  <m:r>
                    <m:rPr>
                      <m:sty m:val="p"/>
                    </m:rPr>
                    <w:rPr>
                      <w:rFonts w:ascii="Cambria Math"/>
                      <w:sz w:val="36"/>
                      <w:szCs w:val="36"/>
                    </w:rPr>
                    <m:t>(B)</m:t>
                  </m:r>
                </m:e>
                <m:e>
                  <m:r>
                    <m:rPr>
                      <m:sty m:val="bi"/>
                    </m:rPr>
                    <w:rPr>
                      <w:rFonts w:ascii="Cambria Math" w:eastAsiaTheme="minorEastAsia" w:hAnsi="Cambria Math"/>
                      <w:sz w:val="36"/>
                      <w:szCs w:val="36"/>
                    </w:rPr>
                    <m:t>r</m:t>
                  </m:r>
                </m:e>
              </m:mr>
            </m:m>
          </m:e>
        </m:d>
        <m:r>
          <m:rPr>
            <m:sty m:val="bi"/>
          </m:rPr>
          <w:rPr>
            <w:rFonts w:ascii="Cambria Math" w:hAnsi="Cambria Math"/>
            <w:sz w:val="36"/>
            <w:szCs w:val="36"/>
          </w:rPr>
          <m:t xml:space="preserve"> =</m:t>
        </m:r>
        <m:d>
          <m:dPr>
            <m:begChr m:val="["/>
            <m:endChr m:val="]"/>
            <m:ctrlPr>
              <w:rPr>
                <w:rFonts w:ascii="Cambria Math" w:hAnsi="Cambria Math"/>
                <w:b/>
                <w:bCs/>
                <w:i/>
                <w:sz w:val="36"/>
                <w:szCs w:val="36"/>
              </w:rPr>
            </m:ctrlPr>
          </m:dPr>
          <m:e>
            <m:m>
              <m:mPr>
                <m:mcs>
                  <m:mc>
                    <m:mcPr>
                      <m:count m:val="2"/>
                      <m:mcJc m:val="center"/>
                    </m:mcPr>
                  </m:mc>
                </m:mcs>
                <m:ctrlPr>
                  <w:rPr>
                    <w:rFonts w:ascii="Cambria Math" w:hAnsi="Cambria Math"/>
                    <w:b/>
                    <w:bCs/>
                    <w:i/>
                    <w:sz w:val="36"/>
                    <w:szCs w:val="36"/>
                  </w:rPr>
                </m:ctrlPr>
              </m:mPr>
              <m:mr>
                <m:e>
                  <m:r>
                    <m:rPr>
                      <m:sty m:val="bi"/>
                    </m:rPr>
                    <w:rPr>
                      <w:rFonts w:ascii="Cambria Math" w:hAnsi="Cambria Math"/>
                      <w:sz w:val="36"/>
                      <w:szCs w:val="36"/>
                    </w:rPr>
                    <m:t>-n</m:t>
                  </m:r>
                </m:e>
                <m:e>
                  <m:r>
                    <m:rPr>
                      <m:sty m:val="bi"/>
                    </m:rPr>
                    <w:rPr>
                      <w:rFonts w:ascii="Cambria Math" w:hAnsi="Cambria Math"/>
                      <w:sz w:val="36"/>
                      <w:szCs w:val="36"/>
                    </w:rPr>
                    <m:t>0</m:t>
                  </m:r>
                </m:e>
              </m:mr>
              <m:mr>
                <m:e>
                  <m:r>
                    <m:rPr>
                      <m:sty m:val="bi"/>
                    </m:rPr>
                    <w:rPr>
                      <w:rFonts w:ascii="Cambria Math" w:hAnsi="Cambria Math"/>
                      <w:sz w:val="36"/>
                      <w:szCs w:val="36"/>
                    </w:rPr>
                    <m:t>0</m:t>
                  </m:r>
                </m:e>
                <m:e>
                  <m:r>
                    <m:rPr>
                      <m:sty m:val="bi"/>
                    </m:rPr>
                    <w:rPr>
                      <w:rFonts w:ascii="Cambria Math" w:hAnsi="Cambria Math"/>
                      <w:sz w:val="36"/>
                      <w:szCs w:val="36"/>
                    </w:rPr>
                    <m:t>-r</m:t>
                  </m:r>
                </m:e>
              </m:mr>
            </m:m>
          </m:e>
        </m:d>
        <m:r>
          <m:rPr>
            <m:sty m:val="bi"/>
          </m:rPr>
          <w:rPr>
            <w:rFonts w:ascii="Cambria Math" w:hAnsi="Cambria Math"/>
            <w:sz w:val="36"/>
            <w:szCs w:val="36"/>
          </w:rPr>
          <m:t xml:space="preserve">  </m:t>
        </m:r>
      </m:oMath>
    </w:p>
    <w:p w14:paraId="48465D6E" w14:textId="77777777" w:rsidR="00A76489" w:rsidRPr="00FD0B8F" w:rsidRDefault="00A76489" w:rsidP="00E52C68">
      <w:pPr>
        <w:rPr>
          <w:b/>
          <w:bCs/>
          <w:sz w:val="36"/>
          <w:szCs w:val="36"/>
        </w:rPr>
      </w:pPr>
    </w:p>
    <w:p w14:paraId="5D797D24" w14:textId="00FAEF75" w:rsidR="00CC6DCA" w:rsidRDefault="00CC6DCA" w:rsidP="00E52C68">
      <w:proofErr w:type="gramStart"/>
      <w:r>
        <w:t>So</w:t>
      </w:r>
      <w:proofErr w:type="gramEnd"/>
      <w:r>
        <w:t xml:space="preserve"> there will be two eigenvalues λ1 = -n and λ2=-</w:t>
      </w:r>
      <w:proofErr w:type="gramStart"/>
      <w:r>
        <w:t>r .</w:t>
      </w:r>
      <w:proofErr w:type="gramEnd"/>
      <w:r>
        <w:t xml:space="preserve"> It will be stable for n&gt;0 and r&gt;0 as λ1 and λ2 &lt; 0</w:t>
      </w:r>
    </w:p>
    <w:p w14:paraId="262DA5F9" w14:textId="77777777" w:rsidR="001412DE" w:rsidRDefault="001412DE" w:rsidP="00E52C68"/>
    <w:p w14:paraId="31D9B676" w14:textId="143C31F1" w:rsidR="001412DE" w:rsidRDefault="0050233B" w:rsidP="00E52C68">
      <w:pPr>
        <w:rPr>
          <w:b/>
          <w:bCs/>
          <w:sz w:val="32"/>
          <w:szCs w:val="32"/>
        </w:rPr>
      </w:pPr>
      <w:r>
        <w:rPr>
          <w:b/>
          <w:bCs/>
          <w:sz w:val="32"/>
          <w:szCs w:val="32"/>
        </w:rPr>
        <w:t>GRAPH PLOTTING</w:t>
      </w:r>
    </w:p>
    <w:p w14:paraId="1E6D16A3" w14:textId="0552A75D" w:rsidR="0050233B" w:rsidRDefault="0050233B" w:rsidP="00E52C68">
      <w:r>
        <w:t>The code used for plotting this graph on Matplotlib is:</w:t>
      </w:r>
    </w:p>
    <w:p w14:paraId="3ED31B49" w14:textId="77777777" w:rsidR="0050233B" w:rsidRDefault="0050233B" w:rsidP="0050233B">
      <w:r>
        <w:t>import numpy as np</w:t>
      </w:r>
    </w:p>
    <w:p w14:paraId="43CA8774" w14:textId="77777777" w:rsidR="0050233B" w:rsidRDefault="0050233B" w:rsidP="0050233B">
      <w:r>
        <w:t>from scipy.integrate import odeint</w:t>
      </w:r>
    </w:p>
    <w:p w14:paraId="4BBB4601" w14:textId="77777777" w:rsidR="0050233B" w:rsidRDefault="0050233B" w:rsidP="0050233B">
      <w:r>
        <w:t>import matplotlib.pyplot as plt</w:t>
      </w:r>
    </w:p>
    <w:p w14:paraId="6A797E89" w14:textId="77777777" w:rsidR="0050233B" w:rsidRDefault="0050233B" w:rsidP="0050233B"/>
    <w:p w14:paraId="51F8365E" w14:textId="77777777" w:rsidR="0050233B" w:rsidRDefault="0050233B" w:rsidP="0050233B">
      <w:r>
        <w:t>def cholera_model(y, t, H, n, a, K, r, nb, mb, e):</w:t>
      </w:r>
    </w:p>
    <w:p w14:paraId="3A4AA3DE" w14:textId="77777777" w:rsidR="0050233B" w:rsidRDefault="0050233B" w:rsidP="0050233B">
      <w:r>
        <w:t xml:space="preserve">    S, I, B = y</w:t>
      </w:r>
    </w:p>
    <w:p w14:paraId="5C7D4ED1" w14:textId="77777777" w:rsidR="0050233B" w:rsidRDefault="0050233B" w:rsidP="0050233B">
      <w:r>
        <w:t xml:space="preserve">    </w:t>
      </w:r>
    </w:p>
    <w:p w14:paraId="4E459997" w14:textId="77777777" w:rsidR="0050233B" w:rsidRDefault="0050233B" w:rsidP="0050233B">
      <w:r>
        <w:t xml:space="preserve">    dSdt = n * H - a * (B/K+B) * S - n * S</w:t>
      </w:r>
    </w:p>
    <w:p w14:paraId="5F2224BF" w14:textId="77777777" w:rsidR="0050233B" w:rsidRDefault="0050233B" w:rsidP="0050233B">
      <w:r>
        <w:t xml:space="preserve">    dIdt = a *(B/K+B) * S - r * I </w:t>
      </w:r>
    </w:p>
    <w:p w14:paraId="3BE8ACFF" w14:textId="77777777" w:rsidR="0050233B" w:rsidRDefault="0050233B" w:rsidP="0050233B">
      <w:r>
        <w:t xml:space="preserve">    dBdt = (nb-mb) * B + e * I </w:t>
      </w:r>
    </w:p>
    <w:p w14:paraId="684184E8" w14:textId="77777777" w:rsidR="0050233B" w:rsidRDefault="0050233B" w:rsidP="0050233B">
      <w:r>
        <w:t xml:space="preserve">    </w:t>
      </w:r>
    </w:p>
    <w:p w14:paraId="3494A30E" w14:textId="77777777" w:rsidR="0050233B" w:rsidRDefault="0050233B" w:rsidP="0050233B">
      <w:r>
        <w:t xml:space="preserve">    return [dSdt, dIdt, dBdt]</w:t>
      </w:r>
    </w:p>
    <w:p w14:paraId="454023B5" w14:textId="77777777" w:rsidR="0050233B" w:rsidRDefault="0050233B" w:rsidP="0050233B"/>
    <w:p w14:paraId="48A6A581" w14:textId="77777777" w:rsidR="0050233B" w:rsidRDefault="0050233B" w:rsidP="0050233B">
      <w:r>
        <w:t># Parameters</w:t>
      </w:r>
    </w:p>
    <w:p w14:paraId="3C281C08" w14:textId="77777777" w:rsidR="0050233B" w:rsidRDefault="0050233B" w:rsidP="0050233B">
      <w:r>
        <w:t>H = 10000  # Total human population</w:t>
      </w:r>
    </w:p>
    <w:p w14:paraId="69C83466" w14:textId="77777777" w:rsidR="0050233B" w:rsidRDefault="0050233B" w:rsidP="0050233B">
      <w:r>
        <w:t>n = 0.001  # Human birth and death rates (day^-1)</w:t>
      </w:r>
    </w:p>
    <w:p w14:paraId="408F108F" w14:textId="77777777" w:rsidR="0050233B" w:rsidRDefault="0050233B" w:rsidP="0050233B">
      <w:r>
        <w:t>a = 0.5    # Rate of exposure to contaminated water (day^-1)</w:t>
      </w:r>
    </w:p>
    <w:p w14:paraId="4B7B202E" w14:textId="77777777" w:rsidR="0050233B" w:rsidRDefault="0050233B" w:rsidP="0050233B">
      <w:r>
        <w:t>K = 100000 # Concentration of V. cholerae in water that yields 50% chance of catching cholera (cells/ml)</w:t>
      </w:r>
    </w:p>
    <w:p w14:paraId="4D8E6392" w14:textId="77777777" w:rsidR="0050233B" w:rsidRDefault="0050233B" w:rsidP="0050233B">
      <w:r>
        <w:t>r = 0.2   # Rate at which people recover from cholera (day^-1)</w:t>
      </w:r>
    </w:p>
    <w:p w14:paraId="6A8EB03A" w14:textId="77777777" w:rsidR="0050233B" w:rsidRDefault="0050233B" w:rsidP="0050233B">
      <w:r>
        <w:t>nb = 0.5  # Growth rate of V. cholerae in the aquatic environment (day^-1)</w:t>
      </w:r>
    </w:p>
    <w:p w14:paraId="7F0B9940" w14:textId="77777777" w:rsidR="0050233B" w:rsidRDefault="0050233B" w:rsidP="0050233B">
      <w:r>
        <w:t>mb = 1.25 # Loss rate of V. cholerae in the aquatic environment (day^-1)</w:t>
      </w:r>
    </w:p>
    <w:p w14:paraId="7B0339F0" w14:textId="77777777" w:rsidR="0050233B" w:rsidRDefault="0050233B" w:rsidP="0050233B">
      <w:r>
        <w:t>e = 5   # Contribution of each infected person to the population of V. cholerae in the aquatic environment (cell/ml day^-1 person^-1)</w:t>
      </w:r>
    </w:p>
    <w:p w14:paraId="45D2989C" w14:textId="77777777" w:rsidR="0050233B" w:rsidRDefault="0050233B" w:rsidP="0050233B"/>
    <w:p w14:paraId="3B356C38" w14:textId="77777777" w:rsidR="0050233B" w:rsidRDefault="0050233B" w:rsidP="0050233B">
      <w:r>
        <w:t># Initial conditions</w:t>
      </w:r>
    </w:p>
    <w:p w14:paraId="0B856821" w14:textId="77777777" w:rsidR="0050233B" w:rsidRDefault="0050233B" w:rsidP="0050233B">
      <w:r>
        <w:t>S0 = 10000  # Initial number of susceptibles</w:t>
      </w:r>
    </w:p>
    <w:p w14:paraId="17F86DEB" w14:textId="77777777" w:rsidR="0050233B" w:rsidRDefault="0050233B" w:rsidP="0050233B">
      <w:r>
        <w:t>I0 = 0    # Initial number of infected</w:t>
      </w:r>
    </w:p>
    <w:p w14:paraId="309D7F21" w14:textId="77777777" w:rsidR="0050233B" w:rsidRDefault="0050233B" w:rsidP="0050233B">
      <w:r>
        <w:lastRenderedPageBreak/>
        <w:t>B0 = 100 # Initial concentration of V. cholerae in water (cells/ml)</w:t>
      </w:r>
    </w:p>
    <w:p w14:paraId="2522D5A7" w14:textId="77777777" w:rsidR="0050233B" w:rsidRDefault="0050233B" w:rsidP="0050233B">
      <w:r>
        <w:t>y0 = [S0, I0, B0]</w:t>
      </w:r>
    </w:p>
    <w:p w14:paraId="446B3824" w14:textId="77777777" w:rsidR="0050233B" w:rsidRDefault="0050233B" w:rsidP="0050233B"/>
    <w:p w14:paraId="60559A10" w14:textId="77777777" w:rsidR="0050233B" w:rsidRDefault="0050233B" w:rsidP="0050233B">
      <w:r>
        <w:t># Time vector</w:t>
      </w:r>
    </w:p>
    <w:p w14:paraId="4F04419C" w14:textId="77777777" w:rsidR="0050233B" w:rsidRDefault="0050233B" w:rsidP="0050233B">
      <w:r>
        <w:t>t = np.linspace(0, 100, 100)</w:t>
      </w:r>
    </w:p>
    <w:p w14:paraId="7155E9CA" w14:textId="77777777" w:rsidR="0050233B" w:rsidRDefault="0050233B" w:rsidP="0050233B"/>
    <w:p w14:paraId="07F6EEB6" w14:textId="77777777" w:rsidR="0050233B" w:rsidRDefault="0050233B" w:rsidP="0050233B">
      <w:r>
        <w:t># Solving ODE</w:t>
      </w:r>
    </w:p>
    <w:p w14:paraId="27306734" w14:textId="77777777" w:rsidR="0050233B" w:rsidRDefault="0050233B" w:rsidP="0050233B">
      <w:r>
        <w:t>solution = odeint(cholera_model, y0, t, args=(H, n, a, K, r, nb, mb, e))</w:t>
      </w:r>
    </w:p>
    <w:p w14:paraId="06F3FA61" w14:textId="77777777" w:rsidR="0050233B" w:rsidRDefault="0050233B" w:rsidP="0050233B">
      <w:r>
        <w:t>S, I, B = solution.T</w:t>
      </w:r>
    </w:p>
    <w:p w14:paraId="58D90F76" w14:textId="77777777" w:rsidR="0050233B" w:rsidRDefault="0050233B" w:rsidP="0050233B"/>
    <w:p w14:paraId="1A3312DD" w14:textId="77777777" w:rsidR="0050233B" w:rsidRDefault="0050233B" w:rsidP="0050233B">
      <w:r>
        <w:t># Plotting</w:t>
      </w:r>
    </w:p>
    <w:p w14:paraId="34675877" w14:textId="77777777" w:rsidR="0050233B" w:rsidRDefault="0050233B" w:rsidP="0050233B">
      <w:r>
        <w:t>plt.figure(figsize=(10, 6))</w:t>
      </w:r>
    </w:p>
    <w:p w14:paraId="7BB99F33" w14:textId="77777777" w:rsidR="0050233B" w:rsidRDefault="0050233B" w:rsidP="0050233B">
      <w:r>
        <w:t>plt.plot(t, S, 'b', label='Susceptible')</w:t>
      </w:r>
    </w:p>
    <w:p w14:paraId="1B1D5CCB" w14:textId="77777777" w:rsidR="0050233B" w:rsidRDefault="0050233B" w:rsidP="0050233B">
      <w:r>
        <w:t>plt.plot(t, I, 'r', label='Infected')</w:t>
      </w:r>
    </w:p>
    <w:p w14:paraId="507D9590" w14:textId="77777777" w:rsidR="0050233B" w:rsidRDefault="0050233B" w:rsidP="0050233B">
      <w:r>
        <w:t>plt.plot(t, B/10, 'g', label='Concentration of V. cholerae in water')</w:t>
      </w:r>
    </w:p>
    <w:p w14:paraId="7CDF8987" w14:textId="77777777" w:rsidR="0050233B" w:rsidRDefault="0050233B" w:rsidP="0050233B">
      <w:r>
        <w:t>plt.xlabel('Time (days)')</w:t>
      </w:r>
    </w:p>
    <w:p w14:paraId="26AC068B" w14:textId="77777777" w:rsidR="0050233B" w:rsidRDefault="0050233B" w:rsidP="0050233B">
      <w:r>
        <w:t>plt.ylabel('Population/Concentration(')</w:t>
      </w:r>
    </w:p>
    <w:p w14:paraId="3083B7C5" w14:textId="77777777" w:rsidR="0050233B" w:rsidRDefault="0050233B" w:rsidP="0050233B">
      <w:r>
        <w:t>plt.title('Cholera Model Simulation')</w:t>
      </w:r>
    </w:p>
    <w:p w14:paraId="482DE006" w14:textId="77777777" w:rsidR="0050233B" w:rsidRDefault="0050233B" w:rsidP="0050233B">
      <w:r>
        <w:t>plt.legend()</w:t>
      </w:r>
    </w:p>
    <w:p w14:paraId="22F82FC1" w14:textId="77777777" w:rsidR="0050233B" w:rsidRDefault="0050233B" w:rsidP="0050233B">
      <w:r>
        <w:t>plt.grid(True)</w:t>
      </w:r>
    </w:p>
    <w:p w14:paraId="3193EFA1" w14:textId="264CD655" w:rsidR="0050233B" w:rsidRDefault="0050233B" w:rsidP="0050233B">
      <w:r>
        <w:t>plt.show()</w:t>
      </w:r>
    </w:p>
    <w:p w14:paraId="1B8E19E3" w14:textId="77777777" w:rsidR="0050233B" w:rsidRPr="0050233B" w:rsidRDefault="0050233B" w:rsidP="0050233B"/>
    <w:p w14:paraId="24D4956A" w14:textId="77777777" w:rsidR="001412DE" w:rsidRDefault="001412DE" w:rsidP="00E52C68"/>
    <w:p w14:paraId="3C0CA2AA" w14:textId="2C9836F6" w:rsidR="001412DE" w:rsidRDefault="00AE7F60" w:rsidP="00E52C68">
      <w:r>
        <w:rPr>
          <w:noProof/>
        </w:rPr>
        <w:lastRenderedPageBreak/>
        <w:drawing>
          <wp:inline distT="0" distB="0" distL="0" distR="0" wp14:anchorId="668137D5" wp14:editId="705E317F">
            <wp:extent cx="5181600" cy="3016001"/>
            <wp:effectExtent l="0" t="0" r="0" b="0"/>
            <wp:docPr id="123880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3700" cy="3023044"/>
                    </a:xfrm>
                    <a:prstGeom prst="rect">
                      <a:avLst/>
                    </a:prstGeom>
                    <a:noFill/>
                  </pic:spPr>
                </pic:pic>
              </a:graphicData>
            </a:graphic>
          </wp:inline>
        </w:drawing>
      </w:r>
    </w:p>
    <w:p w14:paraId="2F133C16" w14:textId="77777777" w:rsidR="0050233B" w:rsidRDefault="0050233B" w:rsidP="00E52C68"/>
    <w:p w14:paraId="43B4A121" w14:textId="77777777" w:rsidR="0050233B" w:rsidRDefault="0050233B" w:rsidP="00E52C68"/>
    <w:p w14:paraId="3504FAC1" w14:textId="77777777" w:rsidR="0050233B" w:rsidRDefault="0050233B" w:rsidP="00E52C68"/>
    <w:p w14:paraId="7C0E4BBD" w14:textId="41769E68" w:rsidR="0050233B" w:rsidRDefault="0050233B" w:rsidP="00E52C68">
      <w:r>
        <w:t>By changing the value of ‘e’ from 10 to 5</w:t>
      </w:r>
      <w:r w:rsidR="00AE7F60">
        <w:t xml:space="preserve"> and ‘r’ from 0.2 to 0.05</w:t>
      </w:r>
    </w:p>
    <w:p w14:paraId="0145C87B" w14:textId="7D7FF35C" w:rsidR="001412DE" w:rsidRDefault="001412DE" w:rsidP="00E52C68"/>
    <w:p w14:paraId="5033E054" w14:textId="120ACB93" w:rsidR="001412DE" w:rsidRDefault="00AE7F60" w:rsidP="00E52C68">
      <w:r w:rsidRPr="00AE7F60">
        <w:rPr>
          <w:noProof/>
        </w:rPr>
        <w:drawing>
          <wp:inline distT="0" distB="0" distL="0" distR="0" wp14:anchorId="4330759B" wp14:editId="351CA5C8">
            <wp:extent cx="4676775" cy="2856015"/>
            <wp:effectExtent l="0" t="0" r="0" b="1905"/>
            <wp:docPr id="174910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06111" name=""/>
                    <pic:cNvPicPr/>
                  </pic:nvPicPr>
                  <pic:blipFill>
                    <a:blip r:embed="rId13"/>
                    <a:stretch>
                      <a:fillRect/>
                    </a:stretch>
                  </pic:blipFill>
                  <pic:spPr>
                    <a:xfrm>
                      <a:off x="0" y="0"/>
                      <a:ext cx="4696138" cy="2867840"/>
                    </a:xfrm>
                    <a:prstGeom prst="rect">
                      <a:avLst/>
                    </a:prstGeom>
                  </pic:spPr>
                </pic:pic>
              </a:graphicData>
            </a:graphic>
          </wp:inline>
        </w:drawing>
      </w:r>
    </w:p>
    <w:p w14:paraId="1D8C1652" w14:textId="6A07FCBF" w:rsidR="006B3369" w:rsidRDefault="006B3369" w:rsidP="00E52C68"/>
    <w:p w14:paraId="358B65A3" w14:textId="174E49FC" w:rsidR="0050233B" w:rsidRDefault="0050233B"/>
    <w:p w14:paraId="01139A85" w14:textId="37F343F1" w:rsidR="00AE7F60" w:rsidRDefault="00A1695E">
      <w:r>
        <w:t>By changing the value of ‘a’ from 0.5 to 0.1</w:t>
      </w:r>
      <w:r w:rsidR="00403032">
        <w:t xml:space="preserve"> and ‘mb’ from 1 to 1.25</w:t>
      </w:r>
    </w:p>
    <w:p w14:paraId="40E14836" w14:textId="77777777" w:rsidR="00403032" w:rsidRDefault="00403032"/>
    <w:p w14:paraId="08EB2AC8" w14:textId="77777777" w:rsidR="00403032" w:rsidRDefault="00403032"/>
    <w:p w14:paraId="45AEC9C8" w14:textId="77777777" w:rsidR="00403032" w:rsidRDefault="00403032"/>
    <w:p w14:paraId="09AC5525" w14:textId="03E34F65" w:rsidR="00403032" w:rsidRDefault="00403032">
      <w:r w:rsidRPr="00403032">
        <w:rPr>
          <w:noProof/>
        </w:rPr>
        <w:drawing>
          <wp:inline distT="0" distB="0" distL="0" distR="0" wp14:anchorId="42698C64" wp14:editId="2E91C4AC">
            <wp:extent cx="5731510" cy="3350895"/>
            <wp:effectExtent l="0" t="0" r="2540" b="1905"/>
            <wp:docPr id="109140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05864" name=""/>
                    <pic:cNvPicPr/>
                  </pic:nvPicPr>
                  <pic:blipFill>
                    <a:blip r:embed="rId14"/>
                    <a:stretch>
                      <a:fillRect/>
                    </a:stretch>
                  </pic:blipFill>
                  <pic:spPr>
                    <a:xfrm>
                      <a:off x="0" y="0"/>
                      <a:ext cx="5731510" cy="3350895"/>
                    </a:xfrm>
                    <a:prstGeom prst="rect">
                      <a:avLst/>
                    </a:prstGeom>
                  </pic:spPr>
                </pic:pic>
              </a:graphicData>
            </a:graphic>
          </wp:inline>
        </w:drawing>
      </w:r>
    </w:p>
    <w:p w14:paraId="4AF6D2FF" w14:textId="4917AFFF" w:rsidR="0050233B" w:rsidRDefault="0050233B">
      <w:r>
        <w:br w:type="page"/>
      </w:r>
    </w:p>
    <w:p w14:paraId="71DDB224" w14:textId="77777777" w:rsidR="00403032" w:rsidRDefault="00403032">
      <w:r>
        <w:lastRenderedPageBreak/>
        <w:t>These graphs highlight the variation of different parameters to the shape of the curve and respective changes in the values of susceptible, infected and V. cholerae population.</w:t>
      </w:r>
    </w:p>
    <w:p w14:paraId="44B3002F" w14:textId="5E30BA48" w:rsidR="004C2D18" w:rsidRDefault="00403032" w:rsidP="004C2D18">
      <w:r>
        <w:t>We have assumed the death rate of V. cholerae to be greater than the birth rate</w:t>
      </w:r>
      <w:r w:rsidR="00A76489">
        <w:t xml:space="preserve"> as</w:t>
      </w:r>
      <w:r w:rsidR="004C2D18">
        <w:t xml:space="preserve"> V. cholerae is a bacterium that predominantly resides in aquatic environments, especially in estuarine and marine environments. These environments can be harsh, with fluctuating temperatures, salinity, and nutrient availability. V. cholerae has a relatively short survival time outside the human host. While it can survive for a certain period in water and on surfaces, its survival is limited compared to other bacteria.</w:t>
      </w:r>
    </w:p>
    <w:p w14:paraId="21CEB74C" w14:textId="42687F40" w:rsidR="002B3FC8" w:rsidRPr="00A76489" w:rsidRDefault="002B3FC8" w:rsidP="00A76489">
      <w:r w:rsidRPr="002B3FC8">
        <w:rPr>
          <w:rFonts w:ascii="Times New Roman" w:eastAsia="Times New Roman" w:hAnsi="Times New Roman" w:cs="Times New Roman"/>
          <w:b/>
          <w:bCs/>
          <w:kern w:val="0"/>
          <w:sz w:val="24"/>
          <w:szCs w:val="24"/>
          <w:lang w:eastAsia="en-IN"/>
          <w14:ligatures w14:val="none"/>
        </w:rPr>
        <w:t>Future Advantages</w:t>
      </w:r>
      <w:r w:rsidRPr="002B3FC8">
        <w:rPr>
          <w:rFonts w:ascii="Times New Roman" w:eastAsia="Times New Roman" w:hAnsi="Times New Roman" w:cs="Times New Roman"/>
          <w:kern w:val="0"/>
          <w:sz w:val="24"/>
          <w:szCs w:val="24"/>
          <w:lang w:eastAsia="en-IN"/>
          <w14:ligatures w14:val="none"/>
        </w:rPr>
        <w:t xml:space="preserve">: Models provide the advantage of </w:t>
      </w:r>
      <w:r>
        <w:rPr>
          <w:rFonts w:ascii="Times New Roman" w:eastAsia="Times New Roman" w:hAnsi="Times New Roman" w:cs="Times New Roman"/>
          <w:kern w:val="0"/>
          <w:sz w:val="24"/>
          <w:szCs w:val="24"/>
          <w:lang w:eastAsia="en-IN"/>
          <w14:ligatures w14:val="none"/>
        </w:rPr>
        <w:t>examining</w:t>
      </w:r>
      <w:r w:rsidRPr="002B3FC8">
        <w:rPr>
          <w:rFonts w:ascii="Times New Roman" w:eastAsia="Times New Roman" w:hAnsi="Times New Roman" w:cs="Times New Roman"/>
          <w:kern w:val="0"/>
          <w:sz w:val="24"/>
          <w:szCs w:val="24"/>
          <w:lang w:eastAsia="en-IN"/>
          <w14:ligatures w14:val="none"/>
        </w:rPr>
        <w:t xml:space="preserve"> several possible outcomes at once as opposed to just one prediction. In the past, models have demonstrated varying degrees of dependability during pandemics including SARS, SARS-CoV-2, swine flu, MERS, and Ebola.</w:t>
      </w:r>
    </w:p>
    <w:p w14:paraId="3569898B" w14:textId="77777777" w:rsidR="001412DE" w:rsidRDefault="001412DE" w:rsidP="00E52C68"/>
    <w:p w14:paraId="464E1052" w14:textId="48C51042" w:rsidR="001412DE" w:rsidRDefault="00CC6DCA" w:rsidP="00E52C68">
      <w:r w:rsidRPr="001412DE">
        <w:rPr>
          <w:b/>
          <w:bCs/>
        </w:rPr>
        <w:t>CONCLUSION</w:t>
      </w:r>
    </w:p>
    <w:p w14:paraId="58AB6A33" w14:textId="3BD4F6B3" w:rsidR="00CC6DCA" w:rsidRDefault="00CC6DCA" w:rsidP="00E52C68">
      <w:r>
        <w:t xml:space="preserve"> The SIR model examines not only the time dependent equations but also derived the different variable relationships to one another. Specifically, this study derived the equation for the number of infected cases depending on the number of susceptible individuals, which in turn was found with respect to removed individuals. These equations allow for the study of infection in relation to transmission. From these we are able to further predict the growth of epidemics and pandemics and devise strategies to prevent any loss of life</w:t>
      </w:r>
      <w:r w:rsidR="001412DE">
        <w:t>.</w:t>
      </w:r>
    </w:p>
    <w:p w14:paraId="0632C84E" w14:textId="77777777" w:rsidR="00CC6DCA" w:rsidRDefault="00CC6DCA" w:rsidP="00E52C68"/>
    <w:p w14:paraId="236C7151" w14:textId="324E6131" w:rsidR="00CC6DCA" w:rsidRPr="001412DE" w:rsidRDefault="00CC6DCA" w:rsidP="00E52C68">
      <w:pPr>
        <w:rPr>
          <w:b/>
          <w:bCs/>
        </w:rPr>
      </w:pPr>
      <w:r w:rsidRPr="001412DE">
        <w:rPr>
          <w:b/>
          <w:bCs/>
        </w:rPr>
        <w:t>REFERENCES</w:t>
      </w:r>
    </w:p>
    <w:p w14:paraId="5F6F2A5B" w14:textId="77777777" w:rsidR="002D3AAF" w:rsidRDefault="002D3AAF" w:rsidP="00E52C68">
      <w:hyperlink r:id="rId15" w:history="1">
        <w:r>
          <w:rPr>
            <w:rStyle w:val="Hyperlink"/>
          </w:rPr>
          <w:t>Endemic and epidemic dynamics of cholera: the role of the aquatic reservoir - PMC (nih.gov)</w:t>
        </w:r>
      </w:hyperlink>
    </w:p>
    <w:p w14:paraId="1368ADB5" w14:textId="01B387D8" w:rsidR="001412DE" w:rsidRDefault="00CC6DCA" w:rsidP="00E52C68">
      <w:r>
        <w:t>HTTPS://MAA.ORG/PRESS/PERIODICALS/LO CI/JOMA/THE-SIR-MODEL-FOR-SPREAD-OFDISEASE-THE-DIFFERENTIAL-EQUATIONMODE</w:t>
      </w:r>
      <w:r w:rsidR="001412DE">
        <w:t>L</w:t>
      </w:r>
    </w:p>
    <w:p w14:paraId="588E8AD8" w14:textId="35E2A1DE" w:rsidR="00CC6DCA" w:rsidRPr="001412DE" w:rsidRDefault="00CC6DCA" w:rsidP="00E52C68">
      <w:r>
        <w:t xml:space="preserve"> </w:t>
      </w:r>
      <w:hyperlink r:id="rId16" w:history="1">
        <w:r w:rsidR="001412DE" w:rsidRPr="003E3087">
          <w:rPr>
            <w:rStyle w:val="Hyperlink"/>
          </w:rPr>
          <w:t>HTTPS://WWW.NCBI.NLM.NIH.GOV/PMC/AR</w:t>
        </w:r>
      </w:hyperlink>
      <w:r>
        <w:t>TICLES/PMC7321055/#:~:TEXT=THE%20SIR%2 0MODEL%20CAN%20BE,INDIVIDUALS%2C%20 NO%20SERIES%20IMPACTS%20OCCUR</w:t>
      </w:r>
    </w:p>
    <w:p w14:paraId="201267FB" w14:textId="77777777" w:rsidR="00E52C68" w:rsidRDefault="00E52C68" w:rsidP="00E52C68"/>
    <w:p w14:paraId="161522AB" w14:textId="77777777" w:rsidR="00E52C68" w:rsidRDefault="00E52C68" w:rsidP="00E52C68"/>
    <w:p w14:paraId="76CE9B5B" w14:textId="77777777" w:rsidR="00E52C68" w:rsidRDefault="00E52C68" w:rsidP="00E52C68"/>
    <w:p w14:paraId="5B1EA2CC" w14:textId="77777777" w:rsidR="00E52C68" w:rsidRDefault="00E52C68" w:rsidP="00E52C68"/>
    <w:p w14:paraId="729D0BA7" w14:textId="77777777" w:rsidR="00E52C68" w:rsidRDefault="00E52C68" w:rsidP="00E52C68"/>
    <w:p w14:paraId="3FD09373" w14:textId="77777777" w:rsidR="00E52C68" w:rsidRDefault="00E52C68" w:rsidP="00E52C68"/>
    <w:p w14:paraId="2FE231ED" w14:textId="77777777" w:rsidR="00E52C68" w:rsidRPr="00091632" w:rsidRDefault="00E52C68" w:rsidP="00E52C68">
      <w:pPr>
        <w:rPr>
          <w:b/>
          <w:bCs/>
        </w:rPr>
      </w:pPr>
    </w:p>
    <w:sectPr w:rsidR="00E52C68" w:rsidRPr="00091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C6725F"/>
    <w:multiLevelType w:val="hybridMultilevel"/>
    <w:tmpl w:val="ECB45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A366DA"/>
    <w:multiLevelType w:val="hybridMultilevel"/>
    <w:tmpl w:val="FFFFFFFF"/>
    <w:lvl w:ilvl="0" w:tplc="EAA0BE74">
      <w:start w:val="1"/>
      <w:numFmt w:val="bullet"/>
      <w:lvlText w:val=""/>
      <w:lvlJc w:val="left"/>
      <w:pPr>
        <w:ind w:left="720" w:hanging="360"/>
      </w:pPr>
      <w:rPr>
        <w:rFonts w:ascii="Symbol" w:hAnsi="Symbol" w:hint="default"/>
      </w:rPr>
    </w:lvl>
    <w:lvl w:ilvl="1" w:tplc="F552EB7C">
      <w:start w:val="1"/>
      <w:numFmt w:val="bullet"/>
      <w:lvlText w:val="o"/>
      <w:lvlJc w:val="left"/>
      <w:pPr>
        <w:ind w:left="1440" w:hanging="360"/>
      </w:pPr>
      <w:rPr>
        <w:rFonts w:ascii="Courier New" w:hAnsi="Courier New" w:hint="default"/>
      </w:rPr>
    </w:lvl>
    <w:lvl w:ilvl="2" w:tplc="B204D5C0">
      <w:start w:val="1"/>
      <w:numFmt w:val="bullet"/>
      <w:lvlText w:val=""/>
      <w:lvlJc w:val="left"/>
      <w:pPr>
        <w:ind w:left="2160" w:hanging="360"/>
      </w:pPr>
      <w:rPr>
        <w:rFonts w:ascii="Wingdings" w:hAnsi="Wingdings" w:hint="default"/>
      </w:rPr>
    </w:lvl>
    <w:lvl w:ilvl="3" w:tplc="E3723E5C">
      <w:start w:val="1"/>
      <w:numFmt w:val="bullet"/>
      <w:lvlText w:val=""/>
      <w:lvlJc w:val="left"/>
      <w:pPr>
        <w:ind w:left="2880" w:hanging="360"/>
      </w:pPr>
      <w:rPr>
        <w:rFonts w:ascii="Symbol" w:hAnsi="Symbol" w:hint="default"/>
      </w:rPr>
    </w:lvl>
    <w:lvl w:ilvl="4" w:tplc="AC469078">
      <w:start w:val="1"/>
      <w:numFmt w:val="bullet"/>
      <w:lvlText w:val="o"/>
      <w:lvlJc w:val="left"/>
      <w:pPr>
        <w:ind w:left="3600" w:hanging="360"/>
      </w:pPr>
      <w:rPr>
        <w:rFonts w:ascii="Courier New" w:hAnsi="Courier New" w:hint="default"/>
      </w:rPr>
    </w:lvl>
    <w:lvl w:ilvl="5" w:tplc="CE0E67F2">
      <w:start w:val="1"/>
      <w:numFmt w:val="bullet"/>
      <w:lvlText w:val=""/>
      <w:lvlJc w:val="left"/>
      <w:pPr>
        <w:ind w:left="4320" w:hanging="360"/>
      </w:pPr>
      <w:rPr>
        <w:rFonts w:ascii="Wingdings" w:hAnsi="Wingdings" w:hint="default"/>
      </w:rPr>
    </w:lvl>
    <w:lvl w:ilvl="6" w:tplc="0A0E3FCA">
      <w:start w:val="1"/>
      <w:numFmt w:val="bullet"/>
      <w:lvlText w:val=""/>
      <w:lvlJc w:val="left"/>
      <w:pPr>
        <w:ind w:left="5040" w:hanging="360"/>
      </w:pPr>
      <w:rPr>
        <w:rFonts w:ascii="Symbol" w:hAnsi="Symbol" w:hint="default"/>
      </w:rPr>
    </w:lvl>
    <w:lvl w:ilvl="7" w:tplc="A3965668">
      <w:start w:val="1"/>
      <w:numFmt w:val="bullet"/>
      <w:lvlText w:val="o"/>
      <w:lvlJc w:val="left"/>
      <w:pPr>
        <w:ind w:left="5760" w:hanging="360"/>
      </w:pPr>
      <w:rPr>
        <w:rFonts w:ascii="Courier New" w:hAnsi="Courier New" w:hint="default"/>
      </w:rPr>
    </w:lvl>
    <w:lvl w:ilvl="8" w:tplc="2BC0D130">
      <w:start w:val="1"/>
      <w:numFmt w:val="bullet"/>
      <w:lvlText w:val=""/>
      <w:lvlJc w:val="left"/>
      <w:pPr>
        <w:ind w:left="6480" w:hanging="360"/>
      </w:pPr>
      <w:rPr>
        <w:rFonts w:ascii="Wingdings" w:hAnsi="Wingdings" w:hint="default"/>
      </w:rPr>
    </w:lvl>
  </w:abstractNum>
  <w:abstractNum w:abstractNumId="2" w15:restartNumberingAfterBreak="0">
    <w:nsid w:val="5C7424A1"/>
    <w:multiLevelType w:val="hybridMultilevel"/>
    <w:tmpl w:val="F056A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E041F4"/>
    <w:multiLevelType w:val="hybridMultilevel"/>
    <w:tmpl w:val="FFFFFFFF"/>
    <w:lvl w:ilvl="0" w:tplc="BEB49066">
      <w:start w:val="1"/>
      <w:numFmt w:val="bullet"/>
      <w:lvlText w:val=""/>
      <w:lvlJc w:val="left"/>
      <w:pPr>
        <w:ind w:left="720" w:hanging="360"/>
      </w:pPr>
      <w:rPr>
        <w:rFonts w:ascii="Symbol" w:hAnsi="Symbol" w:hint="default"/>
      </w:rPr>
    </w:lvl>
    <w:lvl w:ilvl="1" w:tplc="08EA42D4">
      <w:start w:val="1"/>
      <w:numFmt w:val="bullet"/>
      <w:lvlText w:val="o"/>
      <w:lvlJc w:val="left"/>
      <w:pPr>
        <w:ind w:left="1440" w:hanging="360"/>
      </w:pPr>
      <w:rPr>
        <w:rFonts w:ascii="Courier New" w:hAnsi="Courier New" w:hint="default"/>
      </w:rPr>
    </w:lvl>
    <w:lvl w:ilvl="2" w:tplc="25E64358">
      <w:start w:val="1"/>
      <w:numFmt w:val="bullet"/>
      <w:lvlText w:val=""/>
      <w:lvlJc w:val="left"/>
      <w:pPr>
        <w:ind w:left="2160" w:hanging="360"/>
      </w:pPr>
      <w:rPr>
        <w:rFonts w:ascii="Wingdings" w:hAnsi="Wingdings" w:hint="default"/>
      </w:rPr>
    </w:lvl>
    <w:lvl w:ilvl="3" w:tplc="170A327C">
      <w:start w:val="1"/>
      <w:numFmt w:val="bullet"/>
      <w:lvlText w:val=""/>
      <w:lvlJc w:val="left"/>
      <w:pPr>
        <w:ind w:left="2880" w:hanging="360"/>
      </w:pPr>
      <w:rPr>
        <w:rFonts w:ascii="Symbol" w:hAnsi="Symbol" w:hint="default"/>
      </w:rPr>
    </w:lvl>
    <w:lvl w:ilvl="4" w:tplc="1EB2DC34">
      <w:start w:val="1"/>
      <w:numFmt w:val="bullet"/>
      <w:lvlText w:val="o"/>
      <w:lvlJc w:val="left"/>
      <w:pPr>
        <w:ind w:left="3600" w:hanging="360"/>
      </w:pPr>
      <w:rPr>
        <w:rFonts w:ascii="Courier New" w:hAnsi="Courier New" w:hint="default"/>
      </w:rPr>
    </w:lvl>
    <w:lvl w:ilvl="5" w:tplc="5336A780">
      <w:start w:val="1"/>
      <w:numFmt w:val="bullet"/>
      <w:lvlText w:val=""/>
      <w:lvlJc w:val="left"/>
      <w:pPr>
        <w:ind w:left="4320" w:hanging="360"/>
      </w:pPr>
      <w:rPr>
        <w:rFonts w:ascii="Wingdings" w:hAnsi="Wingdings" w:hint="default"/>
      </w:rPr>
    </w:lvl>
    <w:lvl w:ilvl="6" w:tplc="732E13EC">
      <w:start w:val="1"/>
      <w:numFmt w:val="bullet"/>
      <w:lvlText w:val=""/>
      <w:lvlJc w:val="left"/>
      <w:pPr>
        <w:ind w:left="5040" w:hanging="360"/>
      </w:pPr>
      <w:rPr>
        <w:rFonts w:ascii="Symbol" w:hAnsi="Symbol" w:hint="default"/>
      </w:rPr>
    </w:lvl>
    <w:lvl w:ilvl="7" w:tplc="BA10ACFE">
      <w:start w:val="1"/>
      <w:numFmt w:val="bullet"/>
      <w:lvlText w:val="o"/>
      <w:lvlJc w:val="left"/>
      <w:pPr>
        <w:ind w:left="5760" w:hanging="360"/>
      </w:pPr>
      <w:rPr>
        <w:rFonts w:ascii="Courier New" w:hAnsi="Courier New" w:hint="default"/>
      </w:rPr>
    </w:lvl>
    <w:lvl w:ilvl="8" w:tplc="07582C42">
      <w:start w:val="1"/>
      <w:numFmt w:val="bullet"/>
      <w:lvlText w:val=""/>
      <w:lvlJc w:val="left"/>
      <w:pPr>
        <w:ind w:left="6480" w:hanging="360"/>
      </w:pPr>
      <w:rPr>
        <w:rFonts w:ascii="Wingdings" w:hAnsi="Wingdings" w:hint="default"/>
      </w:rPr>
    </w:lvl>
  </w:abstractNum>
  <w:num w:numId="1" w16cid:durableId="1542354227">
    <w:abstractNumId w:val="1"/>
  </w:num>
  <w:num w:numId="2" w16cid:durableId="1305742458">
    <w:abstractNumId w:val="3"/>
  </w:num>
  <w:num w:numId="3" w16cid:durableId="1864634097">
    <w:abstractNumId w:val="2"/>
  </w:num>
  <w:num w:numId="4" w16cid:durableId="1251889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32"/>
    <w:rsid w:val="000421FB"/>
    <w:rsid w:val="00084459"/>
    <w:rsid w:val="000910BD"/>
    <w:rsid w:val="00091632"/>
    <w:rsid w:val="00091A63"/>
    <w:rsid w:val="000C72CE"/>
    <w:rsid w:val="001078A9"/>
    <w:rsid w:val="00110C17"/>
    <w:rsid w:val="001412DE"/>
    <w:rsid w:val="00147B21"/>
    <w:rsid w:val="00154DD2"/>
    <w:rsid w:val="00164ECE"/>
    <w:rsid w:val="001A5065"/>
    <w:rsid w:val="001F1509"/>
    <w:rsid w:val="001F38B6"/>
    <w:rsid w:val="00222B66"/>
    <w:rsid w:val="002865A3"/>
    <w:rsid w:val="002B3FC8"/>
    <w:rsid w:val="002C32F5"/>
    <w:rsid w:val="002D3AAF"/>
    <w:rsid w:val="002F592C"/>
    <w:rsid w:val="00315699"/>
    <w:rsid w:val="00325E79"/>
    <w:rsid w:val="00352553"/>
    <w:rsid w:val="0036004B"/>
    <w:rsid w:val="004015D0"/>
    <w:rsid w:val="00403032"/>
    <w:rsid w:val="00417262"/>
    <w:rsid w:val="00431336"/>
    <w:rsid w:val="00453FB7"/>
    <w:rsid w:val="00464955"/>
    <w:rsid w:val="004C2D18"/>
    <w:rsid w:val="0050233B"/>
    <w:rsid w:val="0050371B"/>
    <w:rsid w:val="00571E1C"/>
    <w:rsid w:val="00590ED7"/>
    <w:rsid w:val="005A5CD9"/>
    <w:rsid w:val="005E5A89"/>
    <w:rsid w:val="006757AB"/>
    <w:rsid w:val="00675E2D"/>
    <w:rsid w:val="006A4E05"/>
    <w:rsid w:val="006B2753"/>
    <w:rsid w:val="006B3369"/>
    <w:rsid w:val="006B5A62"/>
    <w:rsid w:val="006B798A"/>
    <w:rsid w:val="006C2FDC"/>
    <w:rsid w:val="006D6832"/>
    <w:rsid w:val="00747F68"/>
    <w:rsid w:val="00754157"/>
    <w:rsid w:val="00792CE5"/>
    <w:rsid w:val="007B3548"/>
    <w:rsid w:val="008116C4"/>
    <w:rsid w:val="00862947"/>
    <w:rsid w:val="008D08E9"/>
    <w:rsid w:val="008E2C03"/>
    <w:rsid w:val="008F213C"/>
    <w:rsid w:val="009018F7"/>
    <w:rsid w:val="00964519"/>
    <w:rsid w:val="009751F1"/>
    <w:rsid w:val="00980D71"/>
    <w:rsid w:val="00984C15"/>
    <w:rsid w:val="00987E5A"/>
    <w:rsid w:val="00997B1C"/>
    <w:rsid w:val="009A3C48"/>
    <w:rsid w:val="009D5630"/>
    <w:rsid w:val="00A11C10"/>
    <w:rsid w:val="00A12CB3"/>
    <w:rsid w:val="00A1695E"/>
    <w:rsid w:val="00A76489"/>
    <w:rsid w:val="00A94593"/>
    <w:rsid w:val="00AC7615"/>
    <w:rsid w:val="00AE49B3"/>
    <w:rsid w:val="00AE7F60"/>
    <w:rsid w:val="00B01543"/>
    <w:rsid w:val="00B07DA3"/>
    <w:rsid w:val="00B2179B"/>
    <w:rsid w:val="00B7601F"/>
    <w:rsid w:val="00B83233"/>
    <w:rsid w:val="00BA2E68"/>
    <w:rsid w:val="00BB5FC0"/>
    <w:rsid w:val="00BE12EA"/>
    <w:rsid w:val="00C14385"/>
    <w:rsid w:val="00C1626E"/>
    <w:rsid w:val="00C34F77"/>
    <w:rsid w:val="00C90FBD"/>
    <w:rsid w:val="00C947B7"/>
    <w:rsid w:val="00CC6DCA"/>
    <w:rsid w:val="00CC7361"/>
    <w:rsid w:val="00D151A1"/>
    <w:rsid w:val="00D20D11"/>
    <w:rsid w:val="00D46BAD"/>
    <w:rsid w:val="00D74136"/>
    <w:rsid w:val="00D7522B"/>
    <w:rsid w:val="00DB4E9D"/>
    <w:rsid w:val="00E52C68"/>
    <w:rsid w:val="00E97711"/>
    <w:rsid w:val="00EA0A06"/>
    <w:rsid w:val="00EA6BFC"/>
    <w:rsid w:val="00F47E95"/>
    <w:rsid w:val="00F6352E"/>
    <w:rsid w:val="00FA6663"/>
    <w:rsid w:val="00FB4C88"/>
    <w:rsid w:val="00FD0B8F"/>
    <w:rsid w:val="02F25E07"/>
    <w:rsid w:val="0B4395CB"/>
    <w:rsid w:val="0F75E9EC"/>
    <w:rsid w:val="1744BBB6"/>
    <w:rsid w:val="18A0F1FD"/>
    <w:rsid w:val="1BA9CED5"/>
    <w:rsid w:val="1C8AB8C2"/>
    <w:rsid w:val="20BB467B"/>
    <w:rsid w:val="23DBE9EF"/>
    <w:rsid w:val="27E2A24F"/>
    <w:rsid w:val="3E36812C"/>
    <w:rsid w:val="421C23A9"/>
    <w:rsid w:val="4A109DE2"/>
    <w:rsid w:val="4D411B67"/>
    <w:rsid w:val="4D67BFF5"/>
    <w:rsid w:val="584E4C89"/>
    <w:rsid w:val="58C0A5A1"/>
    <w:rsid w:val="6879A739"/>
    <w:rsid w:val="6A672071"/>
    <w:rsid w:val="6E470172"/>
    <w:rsid w:val="6FFAFE11"/>
    <w:rsid w:val="764C51DB"/>
    <w:rsid w:val="7F03D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D4422"/>
  <w15:chartTrackingRefBased/>
  <w15:docId w15:val="{E38245D8-D166-49FC-A24A-3FAFEB3B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1FB"/>
    <w:pPr>
      <w:ind w:left="720"/>
      <w:contextualSpacing/>
    </w:pPr>
  </w:style>
  <w:style w:type="character" w:styleId="PlaceholderText">
    <w:name w:val="Placeholder Text"/>
    <w:basedOn w:val="DefaultParagraphFont"/>
    <w:uiPriority w:val="99"/>
    <w:semiHidden/>
    <w:rsid w:val="00590ED7"/>
    <w:rPr>
      <w:color w:val="666666"/>
    </w:rPr>
  </w:style>
  <w:style w:type="character" w:styleId="Hyperlink">
    <w:name w:val="Hyperlink"/>
    <w:basedOn w:val="DefaultParagraphFont"/>
    <w:uiPriority w:val="99"/>
    <w:unhideWhenUsed/>
    <w:rsid w:val="001412DE"/>
    <w:rPr>
      <w:color w:val="0563C1" w:themeColor="hyperlink"/>
      <w:u w:val="single"/>
    </w:rPr>
  </w:style>
  <w:style w:type="character" w:styleId="UnresolvedMention">
    <w:name w:val="Unresolved Mention"/>
    <w:basedOn w:val="DefaultParagraphFont"/>
    <w:uiPriority w:val="99"/>
    <w:semiHidden/>
    <w:unhideWhenUsed/>
    <w:rsid w:val="001412DE"/>
    <w:rPr>
      <w:color w:val="605E5C"/>
      <w:shd w:val="clear" w:color="auto" w:fill="E1DFDD"/>
    </w:rPr>
  </w:style>
  <w:style w:type="paragraph" w:styleId="NoSpacing">
    <w:name w:val="No Spacing"/>
    <w:uiPriority w:val="1"/>
    <w:qFormat/>
    <w:rsid w:val="00AE49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827040">
      <w:bodyDiv w:val="1"/>
      <w:marLeft w:val="0"/>
      <w:marRight w:val="0"/>
      <w:marTop w:val="0"/>
      <w:marBottom w:val="0"/>
      <w:divBdr>
        <w:top w:val="none" w:sz="0" w:space="0" w:color="auto"/>
        <w:left w:val="none" w:sz="0" w:space="0" w:color="auto"/>
        <w:bottom w:val="none" w:sz="0" w:space="0" w:color="auto"/>
        <w:right w:val="none" w:sz="0" w:space="0" w:color="auto"/>
      </w:divBdr>
    </w:div>
    <w:div w:id="189951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cbi.nlm.nih.gov/pmc/articles/PMC29087/"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A6B7C-69C7-4E93-8BBB-98D44599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dc:creator>
  <cp:keywords/>
  <dc:description/>
  <cp:lastModifiedBy>Yashraaj Jatania</cp:lastModifiedBy>
  <cp:revision>3</cp:revision>
  <dcterms:created xsi:type="dcterms:W3CDTF">2024-05-05T16:57:00Z</dcterms:created>
  <dcterms:modified xsi:type="dcterms:W3CDTF">2025-07-15T18:53:00Z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c29563151dd7cd6f1e80616aceb598df88a71bbf2285179e1b1e3a22cbad8276</vt:lpwstr>
  </property>
</Properties>
</file>